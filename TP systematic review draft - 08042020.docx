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5D12" w14:textId="242ED924" w:rsidR="00F67B48" w:rsidRDefault="00473580" w:rsidP="00751C7C">
      <w:pPr>
        <w:pStyle w:val="Title"/>
      </w:pPr>
      <w:r>
        <w:t>What caused the drop in teenage pregnancy from 1999 to 2015? A review of reviews of hypothesised causes</w:t>
      </w:r>
    </w:p>
    <w:p w14:paraId="34FFF550" w14:textId="0844AD13" w:rsidR="00C677D6" w:rsidRDefault="00C677D6" w:rsidP="00C677D6">
      <w:pPr>
        <w:pStyle w:val="Heading1"/>
      </w:pPr>
      <w:r>
        <w:t>Introduction</w:t>
      </w:r>
    </w:p>
    <w:p w14:paraId="4DB06381" w14:textId="6C1D392B" w:rsidR="00C677D6" w:rsidRDefault="00111FE4" w:rsidP="00C677D6">
      <w:pPr>
        <w:pStyle w:val="BodyText"/>
      </w:pPr>
      <w:r>
        <w:t>Key points:</w:t>
      </w:r>
    </w:p>
    <w:p w14:paraId="38270CE7" w14:textId="31ADAC45" w:rsidR="00111FE4" w:rsidRDefault="00EF7603" w:rsidP="00111FE4">
      <w:pPr>
        <w:pStyle w:val="ListBullet"/>
      </w:pPr>
      <w:r>
        <w:t>Teenage pregnancy prompts public health action</w:t>
      </w:r>
    </w:p>
    <w:p w14:paraId="6EB6A410" w14:textId="77DE9DC6" w:rsidR="00EF7603" w:rsidRDefault="00476469" w:rsidP="00111FE4">
      <w:pPr>
        <w:pStyle w:val="ListBullet"/>
      </w:pPr>
      <w:r>
        <w:t>Policies were introduced across the UK, though potentially with limited effect</w:t>
      </w:r>
    </w:p>
    <w:p w14:paraId="3257AEFD" w14:textId="27827AFC" w:rsidR="00476469" w:rsidRDefault="00476469" w:rsidP="00111FE4">
      <w:pPr>
        <w:pStyle w:val="ListBullet"/>
      </w:pPr>
      <w:r>
        <w:t xml:space="preserve">Rates dipped </w:t>
      </w:r>
      <w:r w:rsidR="008B630D">
        <w:t>anyway, consistent with global trends (cite our ITS/SC paper if published?)</w:t>
      </w:r>
    </w:p>
    <w:p w14:paraId="53B4D3D0" w14:textId="0F615C51" w:rsidR="008B630D" w:rsidRDefault="00F42F99" w:rsidP="00111FE4">
      <w:pPr>
        <w:pStyle w:val="ListBullet"/>
      </w:pPr>
      <w:r>
        <w:t xml:space="preserve">Finding explanations for the trend would be valuable in future policy </w:t>
      </w:r>
      <w:r w:rsidR="007676F9">
        <w:t>decisions</w:t>
      </w:r>
    </w:p>
    <w:p w14:paraId="251F5676" w14:textId="05266B0E" w:rsidR="007676F9" w:rsidRDefault="00B42D7D" w:rsidP="00111FE4">
      <w:pPr>
        <w:pStyle w:val="ListBullet"/>
      </w:pPr>
      <w:commentRangeStart w:id="1"/>
      <w:r>
        <w:t>An initial review of the literature highlighted several paths</w:t>
      </w:r>
      <w:commentRangeEnd w:id="1"/>
      <w:r>
        <w:rPr>
          <w:rStyle w:val="CommentReference"/>
        </w:rPr>
        <w:commentReference w:id="1"/>
      </w:r>
      <w:r w:rsidR="000240E3">
        <w:t xml:space="preserve"> [figure]</w:t>
      </w:r>
    </w:p>
    <w:p w14:paraId="2DE5ACD6" w14:textId="28DE3E43" w:rsidR="000240E3" w:rsidRDefault="004B4A01" w:rsidP="00163346">
      <w:pPr>
        <w:pStyle w:val="ListBullet"/>
      </w:pPr>
      <w:r>
        <w:t>To examine each of these, and detect other hypotheses of possible causes, we conducted a systematic review of reviews, inc</w:t>
      </w:r>
      <w:r w:rsidR="005B7D39">
        <w:t>luding both interventions and exposures to other changes in society</w:t>
      </w:r>
    </w:p>
    <w:p w14:paraId="11EE9915" w14:textId="097368DD" w:rsidR="000240E3" w:rsidRDefault="000240E3" w:rsidP="000240E3">
      <w:pPr>
        <w:pStyle w:val="ListBullet"/>
        <w:numPr>
          <w:ilvl w:val="0"/>
          <w:numId w:val="0"/>
        </w:numPr>
        <w:ind w:left="360" w:hanging="360"/>
      </w:pPr>
    </w:p>
    <w:p w14:paraId="37AB4E1D" w14:textId="77777777" w:rsidR="005E4923" w:rsidRDefault="005E4923" w:rsidP="00163346">
      <w:pPr>
        <w:pStyle w:val="NoSpacing"/>
      </w:pPr>
      <w:commentRangeStart w:id="2"/>
      <w:r>
        <w:rPr>
          <w:noProof/>
        </w:rPr>
        <w:drawing>
          <wp:inline distT="0" distB="0" distL="0" distR="0" wp14:anchorId="6FF0712F" wp14:editId="5E1C8109">
            <wp:extent cx="6096635"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commentRangeEnd w:id="2"/>
      <w:r w:rsidR="000157F4">
        <w:rPr>
          <w:rStyle w:val="CommentReference"/>
        </w:rPr>
        <w:commentReference w:id="2"/>
      </w:r>
    </w:p>
    <w:p w14:paraId="2B8A9C89" w14:textId="034BF337" w:rsidR="000240E3" w:rsidRDefault="005E4923" w:rsidP="005E4923">
      <w:pPr>
        <w:pStyle w:val="Caption"/>
      </w:pPr>
      <w:bookmarkStart w:id="3" w:name="_Ref38364197"/>
      <w:r>
        <w:t xml:space="preserve">Figure </w:t>
      </w:r>
      <w:r>
        <w:fldChar w:fldCharType="begin"/>
      </w:r>
      <w:r>
        <w:instrText xml:space="preserve"> SEQ Figure \* ARABIC </w:instrText>
      </w:r>
      <w:r>
        <w:fldChar w:fldCharType="separate"/>
      </w:r>
      <w:r>
        <w:rPr>
          <w:noProof/>
        </w:rPr>
        <w:t>1</w:t>
      </w:r>
      <w:r>
        <w:fldChar w:fldCharType="end"/>
      </w:r>
      <w:bookmarkEnd w:id="3"/>
      <w:r>
        <w:t xml:space="preserve"> - Theory of change model from scoping of the literature, showing a range of potential causes</w:t>
      </w:r>
    </w:p>
    <w:p w14:paraId="13BE41C0" w14:textId="75D80F53" w:rsidR="000157F4" w:rsidRDefault="000157F4" w:rsidP="000157F4">
      <w:pPr>
        <w:pStyle w:val="Captionspace"/>
      </w:pPr>
    </w:p>
    <w:p w14:paraId="7CD0C767" w14:textId="77777777" w:rsidR="000157F4" w:rsidRPr="000157F4" w:rsidRDefault="000157F4" w:rsidP="000157F4">
      <w:pPr>
        <w:pStyle w:val="BodyText"/>
      </w:pPr>
    </w:p>
    <w:p w14:paraId="701B33BE" w14:textId="4E80FB84" w:rsidR="00751C7C" w:rsidRDefault="00751C7C" w:rsidP="00C677D6">
      <w:pPr>
        <w:pStyle w:val="Heading1"/>
      </w:pPr>
      <w:r>
        <w:lastRenderedPageBreak/>
        <w:t>Methods</w:t>
      </w:r>
    </w:p>
    <w:p w14:paraId="5E9CF3A3" w14:textId="77777777" w:rsidR="00751C7C" w:rsidRDefault="00751C7C" w:rsidP="00C677D6">
      <w:pPr>
        <w:pStyle w:val="Heading2"/>
      </w:pPr>
      <w:r>
        <w:t>Aim and Research Questions</w:t>
      </w:r>
    </w:p>
    <w:p w14:paraId="463B988B" w14:textId="18463EED" w:rsidR="00751C7C" w:rsidRDefault="00751C7C" w:rsidP="00751C7C">
      <w:pPr>
        <w:pStyle w:val="BodyText"/>
      </w:pPr>
      <w:r>
        <w:t>The aim of this review was to identify plausible hypothesised causes of decreasing rates of teenage pregnancy</w:t>
      </w:r>
      <w:r w:rsidR="00D74832">
        <w:t>, observed</w:t>
      </w:r>
      <w:r>
        <w:t xml:space="preserve"> in the UK from 1999 to 2015. This was done by answering two research questions:</w:t>
      </w:r>
    </w:p>
    <w:p w14:paraId="7757EEA6" w14:textId="68F7F8C5" w:rsidR="00751C7C" w:rsidRDefault="00751C7C" w:rsidP="00751C7C">
      <w:pPr>
        <w:pStyle w:val="BodyText"/>
        <w:rPr>
          <w:color w:val="333333"/>
          <w:shd w:val="clear" w:color="auto" w:fill="FFFFFF"/>
        </w:rPr>
      </w:pPr>
      <w:r>
        <w:t xml:space="preserve">RQ1: What changes in </w:t>
      </w:r>
      <w:r>
        <w:rPr>
          <w:color w:val="333333"/>
          <w:shd w:val="clear" w:color="auto" w:fill="FFFFFF"/>
        </w:rPr>
        <w:t xml:space="preserve">interventions, culture, policy and environment </w:t>
      </w:r>
      <w:del w:id="4" w:author="Andrew Baxter (PGR)" w:date="2020-04-20T15:14:00Z">
        <w:r w:rsidDel="00A11BF4">
          <w:rPr>
            <w:color w:val="333333"/>
            <w:shd w:val="clear" w:color="auto" w:fill="FFFFFF"/>
          </w:rPr>
          <w:delText xml:space="preserve">between </w:delText>
        </w:r>
        <w:commentRangeStart w:id="5"/>
        <w:r w:rsidDel="00A11BF4">
          <w:rPr>
            <w:color w:val="333333"/>
            <w:shd w:val="clear" w:color="auto" w:fill="FFFFFF"/>
          </w:rPr>
          <w:delText xml:space="preserve">1999 </w:delText>
        </w:r>
        <w:commentRangeEnd w:id="5"/>
        <w:r w:rsidDel="00A11BF4">
          <w:rPr>
            <w:rStyle w:val="CommentReference"/>
          </w:rPr>
          <w:commentReference w:id="5"/>
        </w:r>
        <w:r w:rsidDel="00A11BF4">
          <w:rPr>
            <w:color w:val="333333"/>
            <w:shd w:val="clear" w:color="auto" w:fill="FFFFFF"/>
          </w:rPr>
          <w:delText xml:space="preserve">and 2015 are hypothesised causes of reduction in rates of teenage pregnancy observed </w:delText>
        </w:r>
        <w:commentRangeStart w:id="6"/>
        <w:r w:rsidDel="00A11BF4">
          <w:rPr>
            <w:color w:val="333333"/>
            <w:shd w:val="clear" w:color="auto" w:fill="FFFFFF"/>
          </w:rPr>
          <w:delText>in the UK</w:delText>
        </w:r>
        <w:commentRangeEnd w:id="6"/>
        <w:r w:rsidDel="00A11BF4">
          <w:rPr>
            <w:rStyle w:val="CommentReference"/>
          </w:rPr>
          <w:commentReference w:id="6"/>
        </w:r>
        <w:r w:rsidDel="00A11BF4">
          <w:rPr>
            <w:color w:val="333333"/>
            <w:shd w:val="clear" w:color="auto" w:fill="FFFFFF"/>
          </w:rPr>
          <w:delText>?</w:delText>
        </w:r>
      </w:del>
      <w:ins w:id="7" w:author="Andrew Baxter (PGR)" w:date="2020-04-20T15:14:00Z">
        <w:r w:rsidR="00A11BF4">
          <w:rPr>
            <w:color w:val="333333"/>
            <w:shd w:val="clear" w:color="auto" w:fill="FFFFFF"/>
          </w:rPr>
          <w:t xml:space="preserve">are </w:t>
        </w:r>
        <w:r w:rsidR="00C1233E">
          <w:rPr>
            <w:color w:val="333333"/>
            <w:shd w:val="clear" w:color="auto" w:fill="FFFFFF"/>
          </w:rPr>
          <w:t xml:space="preserve">hypothesised to cause </w:t>
        </w:r>
      </w:ins>
      <w:ins w:id="8" w:author="Andrew Baxter (PGR)" w:date="2020-04-20T15:16:00Z">
        <w:r w:rsidR="000E0C3B">
          <w:rPr>
            <w:color w:val="333333"/>
            <w:shd w:val="clear" w:color="auto" w:fill="FFFFFF"/>
          </w:rPr>
          <w:t>reductions</w:t>
        </w:r>
      </w:ins>
      <w:ins w:id="9" w:author="Andrew Baxter (PGR)" w:date="2020-04-20T15:14:00Z">
        <w:r w:rsidR="00C1233E">
          <w:rPr>
            <w:color w:val="333333"/>
            <w:shd w:val="clear" w:color="auto" w:fill="FFFFFF"/>
          </w:rPr>
          <w:t xml:space="preserve"> in teenage pregnancy</w:t>
        </w:r>
        <w:r w:rsidR="009C6A68">
          <w:rPr>
            <w:color w:val="333333"/>
            <w:shd w:val="clear" w:color="auto" w:fill="FFFFFF"/>
          </w:rPr>
          <w:t xml:space="preserve"> in the UK and similar</w:t>
        </w:r>
      </w:ins>
      <w:ins w:id="10" w:author="Andrew Baxter (PGR)" w:date="2020-04-20T15:15:00Z">
        <w:r w:rsidR="009C6A68">
          <w:rPr>
            <w:color w:val="333333"/>
            <w:shd w:val="clear" w:color="auto" w:fill="FFFFFF"/>
          </w:rPr>
          <w:t xml:space="preserve"> countries</w:t>
        </w:r>
      </w:ins>
      <w:ins w:id="11" w:author="Andrew Baxter (PGR)" w:date="2020-04-20T15:16:00Z">
        <w:r w:rsidR="000E0C3B">
          <w:rPr>
            <w:color w:val="333333"/>
            <w:shd w:val="clear" w:color="auto" w:fill="FFFFFF"/>
          </w:rPr>
          <w:t>?</w:t>
        </w:r>
      </w:ins>
    </w:p>
    <w:p w14:paraId="036B5490" w14:textId="1543484F" w:rsidR="00751C7C" w:rsidRDefault="00751C7C" w:rsidP="00751C7C">
      <w:pPr>
        <w:pStyle w:val="BodyText"/>
      </w:pPr>
      <w:r>
        <w:t xml:space="preserve">RQ2: </w:t>
      </w:r>
      <w:del w:id="12" w:author="Andrew Baxter (PGR)" w:date="2020-04-20T15:16:00Z">
        <w:r w:rsidDel="00715F84">
          <w:delText>What are the most likely explanations, from among those identified in RQ1</w:delText>
        </w:r>
      </w:del>
      <w:ins w:id="13" w:author="Andrew Baxter (PGR)" w:date="2020-04-20T15:16:00Z">
        <w:r w:rsidR="00715F84">
          <w:t>Which causes are more</w:t>
        </w:r>
        <w:r w:rsidR="00B80F03">
          <w:t xml:space="preserve"> likely to have ap</w:t>
        </w:r>
      </w:ins>
      <w:ins w:id="14" w:author="Andrew Baxter (PGR)" w:date="2020-04-20T15:17:00Z">
        <w:r w:rsidR="00B80F03">
          <w:t>plied to the UK from 1999 to 2015</w:t>
        </w:r>
      </w:ins>
      <w:r>
        <w:t>?</w:t>
      </w:r>
    </w:p>
    <w:p w14:paraId="4797CE56" w14:textId="77777777" w:rsidR="00751C7C" w:rsidRDefault="00751C7C" w:rsidP="00C677D6">
      <w:pPr>
        <w:pStyle w:val="Heading2"/>
      </w:pPr>
      <w:r>
        <w:t>Search strategy</w:t>
      </w:r>
    </w:p>
    <w:p w14:paraId="25D391A9" w14:textId="77777777" w:rsidR="00751C7C" w:rsidRDefault="00751C7C" w:rsidP="00751C7C">
      <w:pPr>
        <w:pStyle w:val="BodyText"/>
      </w:pPr>
      <w:r>
        <w:t xml:space="preserve">Four databases (Medline, </w:t>
      </w:r>
      <w:proofErr w:type="spellStart"/>
      <w:r>
        <w:t>Embase</w:t>
      </w:r>
      <w:proofErr w:type="spellEnd"/>
      <w:r>
        <w:t>, Scopus and Cochrane Database of Systematic Reviews) were searched for reviews of adolescent/teenage pregnancy and prevention or reduction in rates. Full search strategies are presented in [Appendix x].</w:t>
      </w:r>
    </w:p>
    <w:p w14:paraId="4087C0C2" w14:textId="77777777" w:rsidR="00751C7C" w:rsidRDefault="00751C7C" w:rsidP="00AD460C">
      <w:pPr>
        <w:pStyle w:val="Heading2"/>
      </w:pPr>
      <w:r>
        <w:t>Screening</w:t>
      </w:r>
    </w:p>
    <w:p w14:paraId="32FAAD71" w14:textId="77777777" w:rsidR="00751C7C" w:rsidRPr="009C0348" w:rsidRDefault="00751C7C" w:rsidP="00AD460C">
      <w:pPr>
        <w:pStyle w:val="Heading3"/>
      </w:pPr>
      <w:commentRangeStart w:id="15"/>
      <w:r>
        <w:t>Inclusion criteria</w:t>
      </w:r>
      <w:commentRangeEnd w:id="15"/>
      <w:r w:rsidR="00AD2501">
        <w:rPr>
          <w:rStyle w:val="CommentReference"/>
          <w:rFonts w:eastAsiaTheme="minorEastAsia" w:cs="Arial"/>
          <w:b w:val="0"/>
          <w:kern w:val="0"/>
        </w:rPr>
        <w:commentReference w:id="15"/>
      </w:r>
    </w:p>
    <w:p w14:paraId="55DC8F28" w14:textId="77777777" w:rsidR="00751C7C" w:rsidRDefault="00751C7C" w:rsidP="00C54F34">
      <w:pPr>
        <w:pStyle w:val="Heading5"/>
        <w:numPr>
          <w:ilvl w:val="0"/>
          <w:numId w:val="0"/>
        </w:numPr>
      </w:pPr>
      <w:r>
        <w:t>Population</w:t>
      </w:r>
    </w:p>
    <w:p w14:paraId="096CD9D6" w14:textId="4975E6A8" w:rsidR="00751C7C" w:rsidRDefault="00751C7C" w:rsidP="00751C7C">
      <w:pPr>
        <w:pStyle w:val="BodyText"/>
      </w:pPr>
      <w:r>
        <w:t xml:space="preserve">The focus of this review is on </w:t>
      </w:r>
      <w:ins w:id="16" w:author="Andrew Baxter (PGR)" w:date="2020-04-20T15:18:00Z">
        <w:r w:rsidR="003A4D09">
          <w:t xml:space="preserve">female </w:t>
        </w:r>
      </w:ins>
      <w:r>
        <w:t>adolescents, aged 13-19 years</w:t>
      </w:r>
      <w:ins w:id="17" w:author="Andrew Baxter (PGR)" w:date="2020-04-20T15:18:00Z">
        <w:r w:rsidR="003A4D09">
          <w:t>,</w:t>
        </w:r>
      </w:ins>
      <w:r>
        <w:t xml:space="preserve"> at risk of pregnancy. Populations of the UK and other, similar European a</w:t>
      </w:r>
      <w:r w:rsidR="00F546F0">
        <w:t>n</w:t>
      </w:r>
      <w:r>
        <w:t xml:space="preserve">d High-Income Countries (HICs) were included, as observations and evaluations of eligible interventions may have been conducted elsewhere. Populations of the 31 countries included in EURO-PERISTAT reporting </w:t>
      </w:r>
      <w:r w:rsidR="00F854E3">
        <w:rPr>
          <w:noProof/>
        </w:rPr>
        <w:fldChar w:fldCharType="begin" w:fldLock="1"/>
      </w:r>
      <w:r w:rsidR="008B36AC">
        <w:rPr>
          <w:noProof/>
        </w:rPr>
        <w:instrText>ADDIN CSL_CITATION {"citationItems":[{"id":"ITEM-1","itemData":{"URL":"https://www.europeristat.com/index.php/our-network/country-teams.html","accessed":{"date-parts":[["2019","4","3"]]},"author":[{"dropping-particle":"","family":"Euro-Peristat","given":"","non-dropping-particle":"","parse-names":false,"suffix":""}],"id":"ITEM-1","issued":{"date-parts":[["2018"]]},"title":"Country Teams - Euro-Peristat","type":"webpage"},"uris":["http://www.mendeley.com/documents/?uuid=2dde7112-3204-30c5-ba84-ab04f049455f"]}],"mendeley":{"formattedCitation":"(Euro-Peristat, 2018)","plainTextFormattedCitation":"(Euro-Peristat, 2018)","previouslyFormattedCitation":"(Euro-Peristat, 2018)"},"properties":{"noteIndex":0},"schema":"https://github.com/citation-style-language/schema/raw/master/csl-citation.json"}</w:instrText>
      </w:r>
      <w:r w:rsidR="00F854E3">
        <w:rPr>
          <w:noProof/>
        </w:rPr>
        <w:fldChar w:fldCharType="separate"/>
      </w:r>
      <w:r w:rsidR="00F854E3" w:rsidRPr="00F854E3">
        <w:rPr>
          <w:noProof/>
        </w:rPr>
        <w:t>(Euro-Peristat, 2018)</w:t>
      </w:r>
      <w:r w:rsidR="00F854E3">
        <w:rPr>
          <w:noProof/>
        </w:rPr>
        <w:fldChar w:fldCharType="end"/>
      </w:r>
      <w:r w:rsidR="00C54F34">
        <w:rPr>
          <w:noProof/>
        </w:rPr>
        <w:t>; representing European countries</w:t>
      </w:r>
      <w:r>
        <w:t xml:space="preserve"> were eligible. Further English-speaking HICs </w:t>
      </w:r>
      <w:del w:id="18" w:author="Andrew Baxter (PGR)" w:date="2020-04-20T15:19:00Z">
        <w:r w:rsidDel="002E1C28">
          <w:delText xml:space="preserve">were </w:delText>
        </w:r>
      </w:del>
      <w:r>
        <w:t>included</w:t>
      </w:r>
      <w:ins w:id="19" w:author="Andrew Baxter (PGR)" w:date="2020-04-20T15:19:00Z">
        <w:r w:rsidR="002E1C28">
          <w:t xml:space="preserve"> </w:t>
        </w:r>
      </w:ins>
      <w:del w:id="20" w:author="Andrew Baxter (PGR)" w:date="2020-04-20T15:19:00Z">
        <w:r w:rsidDel="002E1C28">
          <w:delText>,</w:delText>
        </w:r>
      </w:del>
      <w:r>
        <w:t xml:space="preserve"> </w:t>
      </w:r>
      <w:del w:id="21" w:author="Andrew Baxter (PGR)" w:date="2020-04-20T15:19:00Z">
        <w:r w:rsidDel="002E1C28">
          <w:delText xml:space="preserve">as data from these would be comparable to the UK and easily accessed without language barriers. These </w:delText>
        </w:r>
      </w:del>
      <w:r>
        <w:t xml:space="preserve">were Australia, Canada, New Zealand and the United States of America (see </w:t>
      </w:r>
      <w:r>
        <w:fldChar w:fldCharType="begin"/>
      </w:r>
      <w:r>
        <w:instrText xml:space="preserve"> REF _Ref534470843 \h </w:instrText>
      </w:r>
      <w:r>
        <w:fldChar w:fldCharType="separate"/>
      </w:r>
      <w:r>
        <w:t xml:space="preserve">Box </w:t>
      </w:r>
      <w:r>
        <w:rPr>
          <w:noProof/>
        </w:rPr>
        <w:t>1</w:t>
      </w:r>
      <w:r>
        <w:fldChar w:fldCharType="end"/>
      </w:r>
      <w:r>
        <w:t>).</w:t>
      </w:r>
    </w:p>
    <w:p w14:paraId="2FED943A" w14:textId="77777777" w:rsidR="00751C7C" w:rsidRDefault="00751C7C" w:rsidP="00751C7C">
      <w:pPr>
        <w:pStyle w:val="Image"/>
      </w:pPr>
      <w:r>
        <w:rPr>
          <w:noProof/>
        </w:rPr>
        <w:lastRenderedPageBreak/>
        <mc:AlternateContent>
          <mc:Choice Requires="wpg">
            <w:drawing>
              <wp:inline distT="0" distB="0" distL="0" distR="0" wp14:anchorId="43E21A59" wp14:editId="5419B1D5">
                <wp:extent cx="5786324" cy="3562350"/>
                <wp:effectExtent l="0" t="0" r="24130" b="19050"/>
                <wp:docPr id="9" name="Group 9"/>
                <wp:cNvGraphicFramePr/>
                <a:graphic xmlns:a="http://schemas.openxmlformats.org/drawingml/2006/main">
                  <a:graphicData uri="http://schemas.microsoft.com/office/word/2010/wordprocessingGroup">
                    <wpg:wgp>
                      <wpg:cNvGrpSpPr/>
                      <wpg:grpSpPr>
                        <a:xfrm>
                          <a:off x="0" y="0"/>
                          <a:ext cx="5786324" cy="3562350"/>
                          <a:chOff x="0" y="0"/>
                          <a:chExt cx="6115050" cy="3562350"/>
                        </a:xfrm>
                      </wpg:grpSpPr>
                      <wps:wsp>
                        <wps:cNvPr id="8" name="Rectangle 8"/>
                        <wps:cNvSpPr/>
                        <wps:spPr>
                          <a:xfrm>
                            <a:off x="0" y="0"/>
                            <a:ext cx="6115050" cy="3562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47625" y="28575"/>
                            <a:ext cx="6029325" cy="3486150"/>
                            <a:chOff x="0" y="0"/>
                            <a:chExt cx="6029325" cy="3486150"/>
                          </a:xfrm>
                        </wpg:grpSpPr>
                        <wps:wsp>
                          <wps:cNvPr id="5" name="Text Box 5"/>
                          <wps:cNvSpPr txBox="1">
                            <a:spLocks noChangeArrowheads="1"/>
                          </wps:cNvSpPr>
                          <wps:spPr bwMode="auto">
                            <a:xfrm>
                              <a:off x="0" y="0"/>
                              <a:ext cx="3086100" cy="3486150"/>
                            </a:xfrm>
                            <a:prstGeom prst="rect">
                              <a:avLst/>
                            </a:prstGeom>
                            <a:solidFill>
                              <a:srgbClr val="FFFFFF"/>
                            </a:solidFill>
                            <a:ln w="9525">
                              <a:noFill/>
                              <a:miter lim="800000"/>
                              <a:headEnd/>
                              <a:tailEnd/>
                            </a:ln>
                          </wps:spPr>
                          <wps:txbx id="1">
                            <w:txbxContent>
                              <w:p w14:paraId="0353CED6" w14:textId="77777777" w:rsidR="00751C7C" w:rsidRDefault="00751C7C" w:rsidP="00751C7C">
                                <w:r>
                                  <w:t xml:space="preserve">Austria </w:t>
                                </w:r>
                              </w:p>
                              <w:p w14:paraId="41329620" w14:textId="77777777" w:rsidR="00751C7C" w:rsidRDefault="00751C7C" w:rsidP="00751C7C">
                                <w:r>
                                  <w:t>Australia</w:t>
                                </w:r>
                              </w:p>
                              <w:p w14:paraId="4CB60DD0" w14:textId="77777777" w:rsidR="00751C7C" w:rsidRDefault="00751C7C" w:rsidP="00751C7C">
                                <w:r>
                                  <w:t xml:space="preserve">Belgium </w:t>
                                </w:r>
                              </w:p>
                              <w:p w14:paraId="7F3CBA47" w14:textId="77777777" w:rsidR="00751C7C" w:rsidRDefault="00751C7C" w:rsidP="00751C7C">
                                <w:r>
                                  <w:t xml:space="preserve">Bulgaria </w:t>
                                </w:r>
                              </w:p>
                              <w:p w14:paraId="57C32E34" w14:textId="77777777" w:rsidR="00751C7C" w:rsidRDefault="00751C7C" w:rsidP="00751C7C">
                                <w:r>
                                  <w:t>Canada</w:t>
                                </w:r>
                              </w:p>
                              <w:p w14:paraId="75D056D5" w14:textId="77777777" w:rsidR="00751C7C" w:rsidRDefault="00751C7C" w:rsidP="00751C7C">
                                <w:r>
                                  <w:t>Croatia</w:t>
                                </w:r>
                              </w:p>
                              <w:p w14:paraId="54A01054" w14:textId="77777777" w:rsidR="00751C7C" w:rsidRDefault="00751C7C" w:rsidP="00751C7C">
                                <w:r>
                                  <w:t xml:space="preserve">Cyprus </w:t>
                                </w:r>
                              </w:p>
                              <w:p w14:paraId="1B9F5689" w14:textId="77777777" w:rsidR="00751C7C" w:rsidRDefault="00751C7C" w:rsidP="00751C7C">
                                <w:r>
                                  <w:t>Czech Rep.</w:t>
                                </w:r>
                              </w:p>
                              <w:p w14:paraId="4AC78E73" w14:textId="77777777" w:rsidR="00751C7C" w:rsidRDefault="00751C7C" w:rsidP="00751C7C">
                                <w:r>
                                  <w:t xml:space="preserve">Denmark </w:t>
                                </w:r>
                              </w:p>
                              <w:p w14:paraId="64B0B2F5" w14:textId="77777777" w:rsidR="00751C7C" w:rsidRDefault="00751C7C" w:rsidP="00751C7C">
                                <w:r>
                                  <w:t xml:space="preserve">Estonia </w:t>
                                </w:r>
                              </w:p>
                              <w:p w14:paraId="69CE5165" w14:textId="77777777" w:rsidR="00751C7C" w:rsidRDefault="00751C7C" w:rsidP="00751C7C">
                                <w:r>
                                  <w:t xml:space="preserve">Finland </w:t>
                                </w:r>
                              </w:p>
                              <w:p w14:paraId="2B157B37" w14:textId="77777777" w:rsidR="00751C7C" w:rsidRDefault="00751C7C" w:rsidP="00751C7C">
                                <w:r>
                                  <w:t xml:space="preserve">France </w:t>
                                </w:r>
                              </w:p>
                              <w:p w14:paraId="7224B98E" w14:textId="77777777" w:rsidR="00751C7C" w:rsidRDefault="00751C7C" w:rsidP="00751C7C">
                                <w:r>
                                  <w:t xml:space="preserve">Germany </w:t>
                                </w:r>
                              </w:p>
                              <w:p w14:paraId="05EF6EDB" w14:textId="77777777" w:rsidR="00751C7C" w:rsidRDefault="00751C7C" w:rsidP="00751C7C">
                                <w:r>
                                  <w:t xml:space="preserve">Greece </w:t>
                                </w:r>
                              </w:p>
                              <w:p w14:paraId="4D7C7B2F" w14:textId="77777777" w:rsidR="00751C7C" w:rsidRDefault="00751C7C" w:rsidP="00751C7C">
                                <w:r>
                                  <w:t xml:space="preserve">Hungary </w:t>
                                </w:r>
                              </w:p>
                              <w:p w14:paraId="3B8E99AF" w14:textId="77777777" w:rsidR="00751C7C" w:rsidRDefault="00751C7C" w:rsidP="00751C7C">
                                <w:r>
                                  <w:t xml:space="preserve">Iceland </w:t>
                                </w:r>
                              </w:p>
                              <w:p w14:paraId="68AA9FB8" w14:textId="77777777" w:rsidR="00751C7C" w:rsidRDefault="00751C7C" w:rsidP="00751C7C">
                                <w:r>
                                  <w:t xml:space="preserve">Ireland </w:t>
                                </w:r>
                              </w:p>
                              <w:p w14:paraId="74BE4B2E" w14:textId="77777777" w:rsidR="00751C7C" w:rsidRDefault="00751C7C" w:rsidP="00751C7C">
                                <w:r>
                                  <w:t xml:space="preserve">Italy </w:t>
                                </w:r>
                              </w:p>
                              <w:p w14:paraId="43570EC9" w14:textId="77777777" w:rsidR="00751C7C" w:rsidRDefault="00751C7C" w:rsidP="00751C7C">
                                <w:r>
                                  <w:t xml:space="preserve">Latvia </w:t>
                                </w:r>
                              </w:p>
                              <w:p w14:paraId="7DDEFE39" w14:textId="77777777" w:rsidR="00751C7C" w:rsidRDefault="00751C7C" w:rsidP="00751C7C">
                                <w:r>
                                  <w:t xml:space="preserve">Lithuania </w:t>
                                </w:r>
                              </w:p>
                              <w:p w14:paraId="6ECBBC4D" w14:textId="77777777" w:rsidR="00751C7C" w:rsidRDefault="00751C7C" w:rsidP="00751C7C">
                                <w:r>
                                  <w:t xml:space="preserve">Luxembourg </w:t>
                                </w:r>
                              </w:p>
                              <w:p w14:paraId="1903CFE2" w14:textId="77777777" w:rsidR="00751C7C" w:rsidRDefault="00751C7C" w:rsidP="00751C7C">
                                <w:r>
                                  <w:t xml:space="preserve">Malta </w:t>
                                </w:r>
                              </w:p>
                              <w:p w14:paraId="424AD8F5" w14:textId="77777777" w:rsidR="00751C7C" w:rsidRDefault="00751C7C" w:rsidP="00751C7C">
                                <w:r>
                                  <w:t xml:space="preserve">Netherlands </w:t>
                                </w:r>
                              </w:p>
                              <w:p w14:paraId="4C721043" w14:textId="77777777" w:rsidR="00751C7C" w:rsidRDefault="00751C7C" w:rsidP="00751C7C">
                                <w:r>
                                  <w:t>New Zealand</w:t>
                                </w:r>
                              </w:p>
                              <w:p w14:paraId="4EE6AB56" w14:textId="77777777" w:rsidR="00751C7C" w:rsidRDefault="00751C7C" w:rsidP="00751C7C">
                                <w:r>
                                  <w:t xml:space="preserve">Norway </w:t>
                                </w:r>
                              </w:p>
                              <w:p w14:paraId="0247E9A6" w14:textId="77777777" w:rsidR="00751C7C" w:rsidRDefault="00751C7C" w:rsidP="00751C7C">
                                <w:r>
                                  <w:t xml:space="preserve">Poland </w:t>
                                </w:r>
                              </w:p>
                              <w:p w14:paraId="1BDB2BE5" w14:textId="77777777" w:rsidR="00751C7C" w:rsidRDefault="00751C7C" w:rsidP="00751C7C">
                                <w:r>
                                  <w:t xml:space="preserve">Portugal </w:t>
                                </w:r>
                              </w:p>
                              <w:p w14:paraId="422FB893" w14:textId="77777777" w:rsidR="00751C7C" w:rsidRDefault="00751C7C" w:rsidP="00751C7C">
                                <w:r>
                                  <w:t xml:space="preserve">Romania </w:t>
                                </w:r>
                              </w:p>
                              <w:p w14:paraId="3BC8BBB7" w14:textId="77777777" w:rsidR="00751C7C" w:rsidRDefault="00751C7C" w:rsidP="00751C7C">
                                <w:r>
                                  <w:t xml:space="preserve">Slovakia </w:t>
                                </w:r>
                              </w:p>
                              <w:p w14:paraId="1ED62CEE" w14:textId="77777777" w:rsidR="00751C7C" w:rsidRDefault="00751C7C" w:rsidP="00751C7C">
                                <w:r>
                                  <w:t xml:space="preserve">Slovenia </w:t>
                                </w:r>
                              </w:p>
                              <w:p w14:paraId="19866AF3" w14:textId="77777777" w:rsidR="00751C7C" w:rsidRDefault="00751C7C" w:rsidP="00751C7C">
                                <w:r>
                                  <w:t xml:space="preserve">Spain </w:t>
                                </w:r>
                              </w:p>
                              <w:p w14:paraId="54C1A080" w14:textId="77777777" w:rsidR="00751C7C" w:rsidRDefault="00751C7C" w:rsidP="00751C7C">
                                <w:r>
                                  <w:t>Sweden</w:t>
                                </w:r>
                              </w:p>
                              <w:p w14:paraId="23373F7E" w14:textId="77777777" w:rsidR="00751C7C" w:rsidRDefault="00751C7C" w:rsidP="00751C7C">
                                <w:r>
                                  <w:t>Switzerland</w:t>
                                </w:r>
                              </w:p>
                              <w:p w14:paraId="198B9B51" w14:textId="77777777" w:rsidR="00751C7C" w:rsidRDefault="00751C7C" w:rsidP="00751C7C">
                                <w:r>
                                  <w:t>UK</w:t>
                                </w:r>
                              </w:p>
                              <w:p w14:paraId="1BD24466" w14:textId="77777777" w:rsidR="00751C7C" w:rsidRDefault="00751C7C" w:rsidP="00751C7C">
                                <w:r>
                                  <w:t>United States of America</w:t>
                                </w:r>
                              </w:p>
                            </w:txbxContent>
                          </wps:txbx>
                          <wps:bodyPr rot="0" vert="horz" wrap="square" lIns="91440" tIns="45720" rIns="91440" bIns="45720" anchor="t" anchorCtr="0">
                            <a:noAutofit/>
                          </wps:bodyPr>
                        </wps:wsp>
                        <wps:wsp>
                          <wps:cNvPr id="2" name="Text Box 2"/>
                          <wps:cNvSpPr txBox="1">
                            <a:spLocks noChangeArrowheads="1"/>
                          </wps:cNvSpPr>
                          <wps:spPr bwMode="auto">
                            <a:xfrm>
                              <a:off x="1952625" y="0"/>
                              <a:ext cx="3086100" cy="3486150"/>
                            </a:xfrm>
                            <a:prstGeom prst="rect">
                              <a:avLst/>
                            </a:prstGeom>
                            <a:solidFill>
                              <a:srgbClr val="FFFFFF"/>
                            </a:solidFill>
                            <a:ln w="9525">
                              <a:noFill/>
                              <a:miter lim="800000"/>
                              <a:headEnd/>
                              <a:tailEnd/>
                            </a:ln>
                          </wps:spPr>
                          <wps:linkedTxbx id="1" seq="1"/>
                          <wps:bodyPr rot="0" vert="horz" wrap="square" lIns="91440" tIns="45720" rIns="91440" bIns="45720" anchor="t" anchorCtr="0">
                            <a:noAutofit/>
                          </wps:bodyPr>
                        </wps:wsp>
                        <wps:wsp>
                          <wps:cNvPr id="6" name="Text Box 6"/>
                          <wps:cNvSpPr txBox="1">
                            <a:spLocks noChangeArrowheads="1"/>
                          </wps:cNvSpPr>
                          <wps:spPr bwMode="auto">
                            <a:xfrm>
                              <a:off x="3895725" y="0"/>
                              <a:ext cx="2133600" cy="3484800"/>
                            </a:xfrm>
                            <a:prstGeom prst="rect">
                              <a:avLst/>
                            </a:prstGeom>
                            <a:solidFill>
                              <a:srgbClr val="FFFFFF"/>
                            </a:solidFill>
                            <a:ln w="9525">
                              <a:noFill/>
                              <a:miter lim="800000"/>
                              <a:headEnd/>
                              <a:tailEnd/>
                            </a:ln>
                          </wps:spPr>
                          <wps:linkedTxbx id="1" seq="2"/>
                          <wps:bodyPr rot="0" vert="horz" wrap="square" lIns="91440" tIns="45720" rIns="91440" bIns="45720" anchor="t" anchorCtr="0">
                            <a:noAutofit/>
                          </wps:bodyPr>
                        </wps:wsp>
                      </wpg:grpSp>
                    </wpg:wgp>
                  </a:graphicData>
                </a:graphic>
              </wp:inline>
            </w:drawing>
          </mc:Choice>
          <mc:Fallback>
            <w:pict>
              <v:group w14:anchorId="43E21A59" id="Group 9" o:spid="_x0000_s1026" style="width:455.6pt;height:280.5pt;mso-position-horizontal-relative:char;mso-position-vertical-relative:line" coordsize="61150,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">
                <v:rect id="Rectangle 8" o:spid="_x0000_s1027" style="position:absolute;width:61150;height:3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group id="Group 7" o:spid="_x0000_s1028" style="position:absolute;left:476;top:285;width:60293;height:34862" coordsize="60293,3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5" o:spid="_x0000_s1029" type="#_x0000_t202" style="position:absolute;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style="mso-next-textbox:#Text Box 2">
                      <w:txbxContent>
                        <w:p w14:paraId="0353CED6" w14:textId="77777777" w:rsidR="00751C7C" w:rsidRDefault="00751C7C" w:rsidP="00751C7C">
                          <w:r>
                            <w:t xml:space="preserve">Austria </w:t>
                          </w:r>
                        </w:p>
                        <w:p w14:paraId="41329620" w14:textId="77777777" w:rsidR="00751C7C" w:rsidRDefault="00751C7C" w:rsidP="00751C7C">
                          <w:r>
                            <w:t>Australia</w:t>
                          </w:r>
                        </w:p>
                        <w:p w14:paraId="4CB60DD0" w14:textId="77777777" w:rsidR="00751C7C" w:rsidRDefault="00751C7C" w:rsidP="00751C7C">
                          <w:r>
                            <w:t xml:space="preserve">Belgium </w:t>
                          </w:r>
                        </w:p>
                        <w:p w14:paraId="7F3CBA47" w14:textId="77777777" w:rsidR="00751C7C" w:rsidRDefault="00751C7C" w:rsidP="00751C7C">
                          <w:r>
                            <w:t xml:space="preserve">Bulgaria </w:t>
                          </w:r>
                        </w:p>
                        <w:p w14:paraId="57C32E34" w14:textId="77777777" w:rsidR="00751C7C" w:rsidRDefault="00751C7C" w:rsidP="00751C7C">
                          <w:r>
                            <w:t>Canada</w:t>
                          </w:r>
                        </w:p>
                        <w:p w14:paraId="75D056D5" w14:textId="77777777" w:rsidR="00751C7C" w:rsidRDefault="00751C7C" w:rsidP="00751C7C">
                          <w:r>
                            <w:t>Croatia</w:t>
                          </w:r>
                        </w:p>
                        <w:p w14:paraId="54A01054" w14:textId="77777777" w:rsidR="00751C7C" w:rsidRDefault="00751C7C" w:rsidP="00751C7C">
                          <w:r>
                            <w:t xml:space="preserve">Cyprus </w:t>
                          </w:r>
                        </w:p>
                        <w:p w14:paraId="1B9F5689" w14:textId="77777777" w:rsidR="00751C7C" w:rsidRDefault="00751C7C" w:rsidP="00751C7C">
                          <w:r>
                            <w:t>Czech Rep.</w:t>
                          </w:r>
                        </w:p>
                        <w:p w14:paraId="4AC78E73" w14:textId="77777777" w:rsidR="00751C7C" w:rsidRDefault="00751C7C" w:rsidP="00751C7C">
                          <w:r>
                            <w:t xml:space="preserve">Denmark </w:t>
                          </w:r>
                        </w:p>
                        <w:p w14:paraId="64B0B2F5" w14:textId="77777777" w:rsidR="00751C7C" w:rsidRDefault="00751C7C" w:rsidP="00751C7C">
                          <w:r>
                            <w:t xml:space="preserve">Estonia </w:t>
                          </w:r>
                        </w:p>
                        <w:p w14:paraId="69CE5165" w14:textId="77777777" w:rsidR="00751C7C" w:rsidRDefault="00751C7C" w:rsidP="00751C7C">
                          <w:r>
                            <w:t xml:space="preserve">Finland </w:t>
                          </w:r>
                        </w:p>
                        <w:p w14:paraId="2B157B37" w14:textId="77777777" w:rsidR="00751C7C" w:rsidRDefault="00751C7C" w:rsidP="00751C7C">
                          <w:r>
                            <w:t xml:space="preserve">France </w:t>
                          </w:r>
                        </w:p>
                        <w:p w14:paraId="7224B98E" w14:textId="77777777" w:rsidR="00751C7C" w:rsidRDefault="00751C7C" w:rsidP="00751C7C">
                          <w:r>
                            <w:t xml:space="preserve">Germany </w:t>
                          </w:r>
                        </w:p>
                        <w:p w14:paraId="05EF6EDB" w14:textId="77777777" w:rsidR="00751C7C" w:rsidRDefault="00751C7C" w:rsidP="00751C7C">
                          <w:r>
                            <w:t xml:space="preserve">Greece </w:t>
                          </w:r>
                        </w:p>
                        <w:p w14:paraId="4D7C7B2F" w14:textId="77777777" w:rsidR="00751C7C" w:rsidRDefault="00751C7C" w:rsidP="00751C7C">
                          <w:r>
                            <w:t xml:space="preserve">Hungary </w:t>
                          </w:r>
                        </w:p>
                        <w:p w14:paraId="3B8E99AF" w14:textId="77777777" w:rsidR="00751C7C" w:rsidRDefault="00751C7C" w:rsidP="00751C7C">
                          <w:r>
                            <w:t xml:space="preserve">Iceland </w:t>
                          </w:r>
                        </w:p>
                        <w:p w14:paraId="68AA9FB8" w14:textId="77777777" w:rsidR="00751C7C" w:rsidRDefault="00751C7C" w:rsidP="00751C7C">
                          <w:r>
                            <w:t xml:space="preserve">Ireland </w:t>
                          </w:r>
                        </w:p>
                        <w:p w14:paraId="74BE4B2E" w14:textId="77777777" w:rsidR="00751C7C" w:rsidRDefault="00751C7C" w:rsidP="00751C7C">
                          <w:r>
                            <w:t xml:space="preserve">Italy </w:t>
                          </w:r>
                        </w:p>
                        <w:p w14:paraId="43570EC9" w14:textId="77777777" w:rsidR="00751C7C" w:rsidRDefault="00751C7C" w:rsidP="00751C7C">
                          <w:r>
                            <w:t xml:space="preserve">Latvia </w:t>
                          </w:r>
                        </w:p>
                        <w:p w14:paraId="7DDEFE39" w14:textId="77777777" w:rsidR="00751C7C" w:rsidRDefault="00751C7C" w:rsidP="00751C7C">
                          <w:r>
                            <w:t xml:space="preserve">Lithuania </w:t>
                          </w:r>
                        </w:p>
                        <w:p w14:paraId="6ECBBC4D" w14:textId="77777777" w:rsidR="00751C7C" w:rsidRDefault="00751C7C" w:rsidP="00751C7C">
                          <w:r>
                            <w:t xml:space="preserve">Luxembourg </w:t>
                          </w:r>
                        </w:p>
                        <w:p w14:paraId="1903CFE2" w14:textId="77777777" w:rsidR="00751C7C" w:rsidRDefault="00751C7C" w:rsidP="00751C7C">
                          <w:r>
                            <w:t xml:space="preserve">Malta </w:t>
                          </w:r>
                        </w:p>
                        <w:p w14:paraId="424AD8F5" w14:textId="77777777" w:rsidR="00751C7C" w:rsidRDefault="00751C7C" w:rsidP="00751C7C">
                          <w:r>
                            <w:t xml:space="preserve">Netherlands </w:t>
                          </w:r>
                        </w:p>
                        <w:p w14:paraId="4C721043" w14:textId="77777777" w:rsidR="00751C7C" w:rsidRDefault="00751C7C" w:rsidP="00751C7C">
                          <w:r>
                            <w:t>New Zealand</w:t>
                          </w:r>
                        </w:p>
                        <w:p w14:paraId="4EE6AB56" w14:textId="77777777" w:rsidR="00751C7C" w:rsidRDefault="00751C7C" w:rsidP="00751C7C">
                          <w:r>
                            <w:t xml:space="preserve">Norway </w:t>
                          </w:r>
                        </w:p>
                        <w:p w14:paraId="0247E9A6" w14:textId="77777777" w:rsidR="00751C7C" w:rsidRDefault="00751C7C" w:rsidP="00751C7C">
                          <w:r>
                            <w:t xml:space="preserve">Poland </w:t>
                          </w:r>
                        </w:p>
                        <w:p w14:paraId="1BDB2BE5" w14:textId="77777777" w:rsidR="00751C7C" w:rsidRDefault="00751C7C" w:rsidP="00751C7C">
                          <w:r>
                            <w:t xml:space="preserve">Portugal </w:t>
                          </w:r>
                        </w:p>
                        <w:p w14:paraId="422FB893" w14:textId="77777777" w:rsidR="00751C7C" w:rsidRDefault="00751C7C" w:rsidP="00751C7C">
                          <w:r>
                            <w:t xml:space="preserve">Romania </w:t>
                          </w:r>
                        </w:p>
                        <w:p w14:paraId="3BC8BBB7" w14:textId="77777777" w:rsidR="00751C7C" w:rsidRDefault="00751C7C" w:rsidP="00751C7C">
                          <w:r>
                            <w:t xml:space="preserve">Slovakia </w:t>
                          </w:r>
                        </w:p>
                        <w:p w14:paraId="1ED62CEE" w14:textId="77777777" w:rsidR="00751C7C" w:rsidRDefault="00751C7C" w:rsidP="00751C7C">
                          <w:r>
                            <w:t xml:space="preserve">Slovenia </w:t>
                          </w:r>
                        </w:p>
                        <w:p w14:paraId="19866AF3" w14:textId="77777777" w:rsidR="00751C7C" w:rsidRDefault="00751C7C" w:rsidP="00751C7C">
                          <w:r>
                            <w:t xml:space="preserve">Spain </w:t>
                          </w:r>
                        </w:p>
                        <w:p w14:paraId="54C1A080" w14:textId="77777777" w:rsidR="00751C7C" w:rsidRDefault="00751C7C" w:rsidP="00751C7C">
                          <w:r>
                            <w:t>Sweden</w:t>
                          </w:r>
                        </w:p>
                        <w:p w14:paraId="23373F7E" w14:textId="77777777" w:rsidR="00751C7C" w:rsidRDefault="00751C7C" w:rsidP="00751C7C">
                          <w:r>
                            <w:t>Switzerland</w:t>
                          </w:r>
                        </w:p>
                        <w:p w14:paraId="198B9B51" w14:textId="77777777" w:rsidR="00751C7C" w:rsidRDefault="00751C7C" w:rsidP="00751C7C">
                          <w:r>
                            <w:t>UK</w:t>
                          </w:r>
                        </w:p>
                        <w:p w14:paraId="1BD24466" w14:textId="77777777" w:rsidR="00751C7C" w:rsidRDefault="00751C7C" w:rsidP="00751C7C">
                          <w:r>
                            <w:t>United States of America</w:t>
                          </w:r>
                        </w:p>
                      </w:txbxContent>
                    </v:textbox>
                  </v:shape>
                  <v:shape id="Text Box 2" o:spid="_x0000_s1030" type="#_x0000_t202" style="position:absolute;left:19526;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style="mso-next-textbox:#Text Box 6">
                      <w:txbxContent/>
                    </v:textbox>
                  </v:shape>
                  <v:shape id="Text Box 6" o:spid="_x0000_s1031" type="#_x0000_t202" style="position:absolute;left:38957;width:21336;height:34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v:textbox>
                  </v:shape>
                </v:group>
                <w10:anchorlock/>
              </v:group>
            </w:pict>
          </mc:Fallback>
        </mc:AlternateContent>
      </w:r>
    </w:p>
    <w:p w14:paraId="485C325D" w14:textId="77777777" w:rsidR="00751C7C" w:rsidRPr="00B31EAA" w:rsidRDefault="00751C7C" w:rsidP="00751C7C">
      <w:pPr>
        <w:pStyle w:val="Caption"/>
        <w:rPr>
          <w:vanish/>
          <w:specVanish/>
        </w:rPr>
      </w:pPr>
      <w:bookmarkStart w:id="22" w:name="_Ref534470843"/>
      <w:r>
        <w:t xml:space="preserve">Box </w:t>
      </w:r>
      <w:r>
        <w:rPr>
          <w:noProof/>
        </w:rPr>
        <w:fldChar w:fldCharType="begin"/>
      </w:r>
      <w:r>
        <w:rPr>
          <w:noProof/>
        </w:rPr>
        <w:instrText xml:space="preserve"> SEQ Box \* ARABIC </w:instrText>
      </w:r>
      <w:r>
        <w:rPr>
          <w:noProof/>
        </w:rPr>
        <w:fldChar w:fldCharType="separate"/>
      </w:r>
      <w:r>
        <w:rPr>
          <w:noProof/>
        </w:rPr>
        <w:t>1</w:t>
      </w:r>
      <w:r>
        <w:rPr>
          <w:noProof/>
        </w:rPr>
        <w:fldChar w:fldCharType="end"/>
      </w:r>
      <w:bookmarkEnd w:id="22"/>
      <w:r>
        <w:t xml:space="preserve"> A list of the 35 countries to be included in this review</w:t>
      </w:r>
    </w:p>
    <w:p w14:paraId="1404E398" w14:textId="77777777" w:rsidR="00751C7C" w:rsidRDefault="00751C7C" w:rsidP="00751C7C">
      <w:pPr>
        <w:pStyle w:val="Caption2"/>
      </w:pPr>
      <w:r>
        <w:t xml:space="preserve"> (compiled from Euro-</w:t>
      </w:r>
      <w:proofErr w:type="spellStart"/>
      <w:r>
        <w:t>Peristat</w:t>
      </w:r>
      <w:proofErr w:type="spellEnd"/>
      <w:r>
        <w:t xml:space="preserve"> countries plus other high-income countries to compare with the UK)</w:t>
      </w:r>
    </w:p>
    <w:p w14:paraId="1A9BEE7A" w14:textId="77777777" w:rsidR="00751C7C" w:rsidRDefault="00751C7C" w:rsidP="00C54F34">
      <w:pPr>
        <w:pStyle w:val="Heading5"/>
        <w:numPr>
          <w:ilvl w:val="0"/>
          <w:numId w:val="0"/>
        </w:numPr>
      </w:pPr>
      <w:r>
        <w:t>Intervention/Exposure</w:t>
      </w:r>
    </w:p>
    <w:p w14:paraId="6B1870E5" w14:textId="0F21FC36" w:rsidR="00751C7C" w:rsidRDefault="000E6388" w:rsidP="00751C7C">
      <w:pPr>
        <w:pStyle w:val="BodyText"/>
      </w:pPr>
      <w:ins w:id="23" w:author="Andrew Baxter (PGR)" w:date="2020-04-20T15:20:00Z">
        <w:r>
          <w:t>Reviews evaluating interventions</w:t>
        </w:r>
      </w:ins>
      <w:ins w:id="24" w:author="Andrew Baxter (PGR)" w:date="2020-04-20T15:24:00Z">
        <w:r w:rsidR="00875C3D">
          <w:t xml:space="preserve"> which</w:t>
        </w:r>
      </w:ins>
      <w:ins w:id="25" w:author="Andrew Baxter (PGR)" w:date="2020-04-20T15:21:00Z">
        <w:r w:rsidR="007B410C">
          <w:t xml:space="preserve"> either explicitly </w:t>
        </w:r>
      </w:ins>
      <w:ins w:id="26" w:author="Andrew Baxter (PGR)" w:date="2020-04-20T15:24:00Z">
        <w:r w:rsidR="00875C3D">
          <w:t>aimed</w:t>
        </w:r>
      </w:ins>
      <w:ins w:id="27" w:author="Andrew Baxter (PGR)" w:date="2020-04-20T15:21:00Z">
        <w:r w:rsidR="007B410C">
          <w:t xml:space="preserve"> to reduce </w:t>
        </w:r>
        <w:r w:rsidR="000628F7">
          <w:t xml:space="preserve">teenage pregnancies or </w:t>
        </w:r>
      </w:ins>
      <w:ins w:id="28" w:author="Andrew Baxter (PGR)" w:date="2020-04-20T15:23:00Z">
        <w:r w:rsidR="00A81752">
          <w:t xml:space="preserve">associated sexual health </w:t>
        </w:r>
        <w:r w:rsidR="005E4F8E">
          <w:t xml:space="preserve">risk behaviours </w:t>
        </w:r>
      </w:ins>
      <w:ins w:id="29" w:author="Andrew Baxter (PGR)" w:date="2020-04-20T15:24:00Z">
        <w:r w:rsidR="00875C3D">
          <w:t>were included.</w:t>
        </w:r>
      </w:ins>
      <w:ins w:id="30" w:author="Andrew Baxter (PGR)" w:date="2020-04-20T15:21:00Z">
        <w:r>
          <w:t xml:space="preserve"> </w:t>
        </w:r>
      </w:ins>
      <w:ins w:id="31" w:author="Andrew Baxter (PGR)" w:date="2020-04-20T15:25:00Z">
        <w:r w:rsidR="00365224">
          <w:t xml:space="preserve">Reviews which focussed on </w:t>
        </w:r>
      </w:ins>
      <w:ins w:id="32" w:author="Andrew Baxter (PGR)" w:date="2020-04-20T15:26:00Z">
        <w:r w:rsidR="005F6161">
          <w:t xml:space="preserve">the effects of broader cultural-macro changes on </w:t>
        </w:r>
        <w:r w:rsidR="003225C9">
          <w:t>pregnancies and risks were also included.</w:t>
        </w:r>
      </w:ins>
      <w:r w:rsidR="00751C7C">
        <w:t xml:space="preserve"> </w:t>
      </w:r>
      <w:del w:id="33" w:author="Andrew Baxter (PGR)" w:date="2020-04-20T15:27:00Z">
        <w:r w:rsidR="00751C7C" w:rsidDel="003225C9">
          <w:delText xml:space="preserve">This </w:delText>
        </w:r>
      </w:del>
      <w:ins w:id="34" w:author="Andrew Baxter (PGR)" w:date="2020-04-20T15:27:00Z">
        <w:r w:rsidR="003225C9">
          <w:t>These</w:t>
        </w:r>
        <w:r w:rsidR="003225C9">
          <w:t xml:space="preserve"> </w:t>
        </w:r>
      </w:ins>
      <w:del w:id="35" w:author="Andrew Baxter (PGR)" w:date="2020-04-20T15:27:00Z">
        <w:r w:rsidR="00751C7C" w:rsidDel="003225C9">
          <w:delText xml:space="preserve">includes </w:delText>
        </w:r>
      </w:del>
      <w:ins w:id="36" w:author="Andrew Baxter (PGR)" w:date="2020-04-20T15:27:00Z">
        <w:r w:rsidR="003225C9">
          <w:t>include</w:t>
        </w:r>
        <w:r w:rsidR="003225C9">
          <w:t xml:space="preserve"> </w:t>
        </w:r>
      </w:ins>
      <w:r w:rsidR="00751C7C">
        <w:t>reviews evaluating interventions designed to be applied to a population, or vulnerable subset of a population</w:t>
      </w:r>
      <w:del w:id="37" w:author="Andrew Baxter (PGR)" w:date="2020-04-20T15:27:00Z">
        <w:r w:rsidR="00751C7C" w:rsidDel="006B6A22">
          <w:delText xml:space="preserve"> (whether or not details of such application is reported in the review), and observations of other changes in exposure across populations</w:delText>
        </w:r>
      </w:del>
      <w:r w:rsidR="00751C7C">
        <w:t>.</w:t>
      </w:r>
      <w:ins w:id="38" w:author="Andrew Baxter (PGR)" w:date="2020-04-20T15:28:00Z">
        <w:r w:rsidR="00F04DA5">
          <w:t xml:space="preserve"> Interventions aimed at </w:t>
        </w:r>
        <w:r w:rsidR="005A7F20">
          <w:t>culturally distinct subgroups of a population, not comparable to a UK context, were not included.</w:t>
        </w:r>
      </w:ins>
    </w:p>
    <w:p w14:paraId="23AFF256" w14:textId="77777777" w:rsidR="00751C7C" w:rsidRDefault="00751C7C" w:rsidP="00C54F34">
      <w:pPr>
        <w:pStyle w:val="Heading5"/>
        <w:numPr>
          <w:ilvl w:val="0"/>
          <w:numId w:val="0"/>
        </w:numPr>
      </w:pPr>
      <w:r>
        <w:t>Control</w:t>
      </w:r>
    </w:p>
    <w:p w14:paraId="2FF08B82" w14:textId="400B2D4F" w:rsidR="00751C7C" w:rsidRPr="00C718EE" w:rsidRDefault="00751C7C" w:rsidP="00751C7C">
      <w:pPr>
        <w:pStyle w:val="BodyText"/>
      </w:pPr>
      <w:del w:id="39" w:author="Andrew Baxter (PGR)" w:date="2020-04-20T15:29:00Z">
        <w:r w:rsidDel="00B260BA">
          <w:delText>To be included the review should make a comparison between an exposed and unexposed population, looking at a difference in effects. This may be presented as simultaneous differentiation between two groups, or a before and after comparison of a single group undergoing exposure to a hypothesised cause.</w:delText>
        </w:r>
      </w:del>
      <w:ins w:id="40" w:author="Andrew Baxter (PGR)" w:date="2020-04-20T15:29:00Z">
        <w:r w:rsidR="00B260BA">
          <w:t xml:space="preserve">Only reviews reporting a comparison between exposed and unexposed populations were included. </w:t>
        </w:r>
      </w:ins>
      <w:ins w:id="41" w:author="Andrew Baxter (PGR)" w:date="2020-04-20T15:30:00Z">
        <w:r w:rsidR="0038513F">
          <w:t>Interventions measured either with a con</w:t>
        </w:r>
      </w:ins>
      <w:ins w:id="42" w:author="Andrew Baxter (PGR)" w:date="2020-04-20T15:33:00Z">
        <w:r w:rsidR="00B33CCD">
          <w:t>trol group for medium to long-term outcomes (such as pregnancy</w:t>
        </w:r>
        <w:proofErr w:type="gramStart"/>
        <w:r w:rsidR="00B33CCD">
          <w:t>), or</w:t>
        </w:r>
        <w:proofErr w:type="gramEnd"/>
        <w:r w:rsidR="00B33CCD">
          <w:t xml:space="preserve"> </w:t>
        </w:r>
        <w:r w:rsidR="005E381B">
          <w:t>re</w:t>
        </w:r>
      </w:ins>
      <w:ins w:id="43" w:author="Andrew Baxter (PGR)" w:date="2020-04-20T15:34:00Z">
        <w:r w:rsidR="005E381B">
          <w:t xml:space="preserve">porting pre/post measurements of short-term outcomes (such as contraceptive use) were included. </w:t>
        </w:r>
        <w:r w:rsidR="00153DEF">
          <w:t>Other broader cultural changes measured between populations or across time were included.</w:t>
        </w:r>
      </w:ins>
    </w:p>
    <w:p w14:paraId="3A24D1E5" w14:textId="77777777" w:rsidR="00751C7C" w:rsidRDefault="00751C7C" w:rsidP="00C54F34">
      <w:pPr>
        <w:pStyle w:val="Heading5"/>
        <w:numPr>
          <w:ilvl w:val="0"/>
          <w:numId w:val="0"/>
        </w:numPr>
      </w:pPr>
      <w:r>
        <w:t>Outcome</w:t>
      </w:r>
    </w:p>
    <w:p w14:paraId="31950599" w14:textId="4BF48114" w:rsidR="00751C7C" w:rsidRDefault="00751C7C" w:rsidP="00751C7C">
      <w:pPr>
        <w:pStyle w:val="BodyText"/>
      </w:pPr>
      <w:del w:id="44" w:author="Andrew Baxter (PGR)" w:date="2020-04-20T15:35:00Z">
        <w:r w:rsidDel="001653B5">
          <w:delText xml:space="preserve">The </w:delText>
        </w:r>
      </w:del>
      <w:ins w:id="45" w:author="Andrew Baxter (PGR)" w:date="2020-04-20T15:35:00Z">
        <w:r w:rsidR="001653B5">
          <w:t>Our</w:t>
        </w:r>
        <w:r w:rsidR="001653B5">
          <w:t xml:space="preserve"> </w:t>
        </w:r>
      </w:ins>
      <w:r>
        <w:t>primary outcome was rates of pregnanc</w:t>
      </w:r>
      <w:ins w:id="46" w:author="Andrew Baxter (PGR)" w:date="2020-04-20T15:35:00Z">
        <w:r w:rsidR="009F069B">
          <w:t>ies</w:t>
        </w:r>
      </w:ins>
      <w:del w:id="47" w:author="Andrew Baxter (PGR)" w:date="2020-04-20T15:35:00Z">
        <w:r w:rsidDel="009F069B">
          <w:delText>y</w:delText>
        </w:r>
      </w:del>
      <w:ins w:id="48" w:author="Andrew Baxter (PGR)" w:date="2020-04-20T15:34:00Z">
        <w:r w:rsidR="00153DEF">
          <w:t xml:space="preserve"> or birth</w:t>
        </w:r>
      </w:ins>
      <w:ins w:id="49" w:author="Andrew Baxter (PGR)" w:date="2020-04-20T15:35:00Z">
        <w:r w:rsidR="009F069B">
          <w:t>s</w:t>
        </w:r>
      </w:ins>
      <w:ins w:id="50" w:author="Andrew Baxter (PGR)" w:date="2020-04-20T15:34:00Z">
        <w:r w:rsidR="00153DEF">
          <w:t xml:space="preserve"> to</w:t>
        </w:r>
      </w:ins>
      <w:ins w:id="51" w:author="Andrew Baxter (PGR)" w:date="2020-04-20T15:35:00Z">
        <w:r w:rsidR="00153DEF">
          <w:t xml:space="preserve"> women aged under 20.</w:t>
        </w:r>
      </w:ins>
      <w:del w:id="52" w:author="Andrew Baxter (PGR)" w:date="2020-04-20T15:35:00Z">
        <w:r w:rsidDel="00153DEF">
          <w:delText>, measured or estimated from combined counts of births, stillbirths, miscarriages and abortions, or counts of recorded births</w:delText>
        </w:r>
        <w:r w:rsidDel="009F069B">
          <w:delText>.</w:delText>
        </w:r>
      </w:del>
      <w:r>
        <w:t xml:space="preserve"> </w:t>
      </w:r>
      <w:del w:id="53" w:author="Andrew Baxter (PGR)" w:date="2020-04-20T15:36:00Z">
        <w:r w:rsidDel="00085BC1">
          <w:delText>Reviews reporting behaviours known to be causally associated with risk of pregnancy – including contraception use and sexual activity –</w:delText>
        </w:r>
      </w:del>
      <w:ins w:id="54" w:author="Andrew Baxter (PGR)" w:date="2020-04-20T15:36:00Z">
        <w:r w:rsidR="00085BC1">
          <w:t xml:space="preserve">Other behaviours </w:t>
        </w:r>
      </w:ins>
      <w:ins w:id="55" w:author="Andrew Baxter (PGR)" w:date="2020-04-20T15:37:00Z">
        <w:r w:rsidR="005C0FEC">
          <w:t>affecting pregnancy risk</w:t>
        </w:r>
        <w:r w:rsidR="006B0C06">
          <w:t xml:space="preserve"> – sexual activity and contraceptive use –</w:t>
        </w:r>
      </w:ins>
      <w:r>
        <w:t xml:space="preserve"> were included</w:t>
      </w:r>
      <w:del w:id="56" w:author="Andrew Baxter (PGR)" w:date="2020-04-20T15:37:00Z">
        <w:r w:rsidDel="006B0C06">
          <w:delText>,</w:delText>
        </w:r>
        <w:r w:rsidDel="005C0FEC">
          <w:delText xml:space="preserve"> and these measures treated as secondary outcomes</w:delText>
        </w:r>
      </w:del>
      <w:r>
        <w:t>.</w:t>
      </w:r>
    </w:p>
    <w:p w14:paraId="3D049C65" w14:textId="77777777" w:rsidR="00751C7C" w:rsidRDefault="00751C7C" w:rsidP="00C54F34">
      <w:pPr>
        <w:pStyle w:val="Heading5"/>
        <w:numPr>
          <w:ilvl w:val="0"/>
          <w:numId w:val="0"/>
        </w:numPr>
      </w:pPr>
      <w:r>
        <w:lastRenderedPageBreak/>
        <w:t>Study type</w:t>
      </w:r>
    </w:p>
    <w:p w14:paraId="74F0920D" w14:textId="77777777" w:rsidR="00751C7C" w:rsidRDefault="00751C7C" w:rsidP="00751C7C">
      <w:pPr>
        <w:pStyle w:val="BodyText"/>
      </w:pPr>
      <w:r>
        <w:t xml:space="preserve">Only reviews of other published literature were included. </w:t>
      </w:r>
      <w:commentRangeStart w:id="57"/>
      <w:r>
        <w:t>This was to address the expectedly large volume of published literature of all types on the topic, by selecting reviews as likely the most influential on policy and anticipating that the most important hypothesised causes would be addressed in such reviews</w:t>
      </w:r>
      <w:commentRangeEnd w:id="57"/>
      <w:r w:rsidR="006B0C06">
        <w:rPr>
          <w:rStyle w:val="CommentReference"/>
        </w:rPr>
        <w:commentReference w:id="57"/>
      </w:r>
      <w:r>
        <w:t>.</w:t>
      </w:r>
    </w:p>
    <w:p w14:paraId="4C1FE1E0" w14:textId="77777777" w:rsidR="00751C7C" w:rsidRDefault="00751C7C" w:rsidP="00AD460C">
      <w:pPr>
        <w:pStyle w:val="Heading3"/>
      </w:pPr>
      <w:r>
        <w:t>Exclusion criteria</w:t>
      </w:r>
    </w:p>
    <w:p w14:paraId="7E29309A" w14:textId="32A0B019" w:rsidR="00751C7C" w:rsidRDefault="00751C7C" w:rsidP="00751C7C">
      <w:pPr>
        <w:pStyle w:val="BodyText"/>
      </w:pPr>
      <w:del w:id="58" w:author="Andrew Baxter (PGR)" w:date="2020-04-20T15:38:00Z">
        <w:r w:rsidDel="00F45D05">
          <w:delText>Several studies were excluded</w:delText>
        </w:r>
      </w:del>
      <w:ins w:id="59" w:author="Andrew Baxter (PGR)" w:date="2020-04-20T15:39:00Z">
        <w:r w:rsidR="00F45D05">
          <w:t>W</w:t>
        </w:r>
      </w:ins>
      <w:ins w:id="60" w:author="Andrew Baxter (PGR)" w:date="2020-04-20T15:38:00Z">
        <w:r w:rsidR="00F45D05">
          <w:t xml:space="preserve">e excluded </w:t>
        </w:r>
      </w:ins>
      <w:ins w:id="61" w:author="Andrew Baxter (PGR)" w:date="2020-04-20T15:39:00Z">
        <w:r w:rsidR="00F45D05">
          <w:t>reviews</w:t>
        </w:r>
      </w:ins>
      <w:r>
        <w:t xml:space="preserve"> which only looked at </w:t>
      </w:r>
      <w:del w:id="62" w:author="Andrew Baxter (PGR)" w:date="2020-04-20T15:39:00Z">
        <w:r w:rsidDel="008A64A6">
          <w:delText>pregnancy and maternity after conception</w:delText>
        </w:r>
      </w:del>
      <w:ins w:id="63" w:author="Andrew Baxter (PGR)" w:date="2020-04-20T15:39:00Z">
        <w:r w:rsidR="008A64A6">
          <w:t>abortions</w:t>
        </w:r>
      </w:ins>
      <w:ins w:id="64" w:author="Andrew Baxter (PGR)" w:date="2020-04-20T15:40:00Z">
        <w:r w:rsidR="000A7DDF">
          <w:t>, maternal and infant health and social outcomes, and other outcomes after conception</w:t>
        </w:r>
      </w:ins>
      <w:r>
        <w:t>.</w:t>
      </w:r>
    </w:p>
    <w:p w14:paraId="0D3A892C" w14:textId="77777777" w:rsidR="00751C7C" w:rsidRDefault="00751C7C" w:rsidP="00751C7C">
      <w:pPr>
        <w:pStyle w:val="BodyText"/>
      </w:pPr>
      <w:r>
        <w:t>Additionally, studies which evaluated associations of hypothesised determinants of pregnancy risk across population, with no analysis of changes of exposure over time, were not included.</w:t>
      </w:r>
    </w:p>
    <w:p w14:paraId="03513391" w14:textId="2371E91D" w:rsidR="00C54F34" w:rsidRDefault="00751C7C" w:rsidP="00AD460C">
      <w:pPr>
        <w:pStyle w:val="Heading2"/>
      </w:pPr>
      <w:r>
        <w:t>Data extraction</w:t>
      </w:r>
    </w:p>
    <w:p w14:paraId="6408B6B4" w14:textId="5F81340B" w:rsidR="00C54F34" w:rsidRDefault="00C54F34" w:rsidP="00C54F34">
      <w:pPr>
        <w:pStyle w:val="BodyText"/>
      </w:pPr>
      <w:r>
        <w:t>From each review</w:t>
      </w:r>
      <w:del w:id="65" w:author="Andrew Baxter (PGR)" w:date="2020-04-20T15:41:00Z">
        <w:r w:rsidDel="001A50EB">
          <w:delText>,</w:delText>
        </w:r>
      </w:del>
      <w:r>
        <w:t xml:space="preserve"> </w:t>
      </w:r>
      <w:ins w:id="66" w:author="Andrew Baxter (PGR)" w:date="2020-04-20T15:41:00Z">
        <w:r w:rsidR="001A50EB">
          <w:t>we</w:t>
        </w:r>
      </w:ins>
      <w:del w:id="67" w:author="Andrew Baxter (PGR)" w:date="2020-04-20T15:41:00Z">
        <w:r w:rsidDel="001A50EB">
          <w:delText>I</w:delText>
        </w:r>
      </w:del>
      <w:r>
        <w:t xml:space="preserve"> extracted the included population, the interventions or exposures assessed, outcomes related to pregnancy and a summary of the findings of the effects of the interventions or exposures addressed. </w:t>
      </w:r>
      <w:del w:id="68" w:author="Andrew Baxter (PGR)" w:date="2020-04-20T15:41:00Z">
        <w:r w:rsidR="002E7B1C" w:rsidDel="001A50EB">
          <w:delText xml:space="preserve">I </w:delText>
        </w:r>
      </w:del>
      <w:ins w:id="69" w:author="Andrew Baxter (PGR)" w:date="2020-04-20T15:41:00Z">
        <w:r w:rsidR="001A50EB">
          <w:t>We</w:t>
        </w:r>
        <w:r w:rsidR="001A50EB">
          <w:t xml:space="preserve"> </w:t>
        </w:r>
      </w:ins>
      <w:r w:rsidR="002E7B1C">
        <w:t>recorded each hypothesised cause according to the classification</w:t>
      </w:r>
      <w:r w:rsidR="00760055">
        <w:t>s and distinctions used by the authors in reporting results.</w:t>
      </w:r>
      <w:r w:rsidR="002E7B1C">
        <w:t xml:space="preserve"> </w:t>
      </w:r>
      <w:r>
        <w:t xml:space="preserve">To assess quality of evidence, </w:t>
      </w:r>
      <w:del w:id="70" w:author="Andrew Baxter (PGR)" w:date="2020-04-20T15:41:00Z">
        <w:r w:rsidDel="001A50EB">
          <w:delText xml:space="preserve">I </w:delText>
        </w:r>
      </w:del>
      <w:ins w:id="71" w:author="Andrew Baxter (PGR)" w:date="2020-04-20T15:41:00Z">
        <w:r w:rsidR="001A50EB">
          <w:t>we</w:t>
        </w:r>
        <w:r w:rsidR="001A50EB">
          <w:t xml:space="preserve"> </w:t>
        </w:r>
      </w:ins>
      <w:r>
        <w:t xml:space="preserve">extracted summaries of </w:t>
      </w:r>
      <w:r w:rsidR="00E46772">
        <w:t xml:space="preserve">the search strategy used, whether the review was </w:t>
      </w:r>
      <w:r w:rsidR="009D5023">
        <w:t>described as systematic or not</w:t>
      </w:r>
    </w:p>
    <w:p w14:paraId="15A68F7C" w14:textId="79EF9836" w:rsidR="00C54F34" w:rsidRDefault="00C54F34" w:rsidP="00AD460C">
      <w:pPr>
        <w:pStyle w:val="Heading2"/>
      </w:pPr>
      <w:r>
        <w:t>Synthesis</w:t>
      </w:r>
    </w:p>
    <w:p w14:paraId="77AF48C6" w14:textId="468A8797" w:rsidR="00C54F34" w:rsidRPr="00C54F34" w:rsidRDefault="00C54F34" w:rsidP="00C54F34">
      <w:pPr>
        <w:pStyle w:val="BodyText"/>
      </w:pPr>
      <w:r>
        <w:t xml:space="preserve">In synthesising the evidence </w:t>
      </w:r>
      <w:ins w:id="72" w:author="Andrew Baxter (PGR)" w:date="2020-04-20T15:41:00Z">
        <w:r w:rsidR="001A50EB">
          <w:t>we</w:t>
        </w:r>
      </w:ins>
      <w:del w:id="73" w:author="Andrew Baxter (PGR)" w:date="2020-04-20T15:41:00Z">
        <w:r w:rsidDel="001A50EB">
          <w:delText>I</w:delText>
        </w:r>
      </w:del>
      <w:r>
        <w:t xml:space="preserve"> used </w:t>
      </w:r>
      <w:proofErr w:type="spellStart"/>
      <w:r>
        <w:t>SWiM</w:t>
      </w:r>
      <w:proofErr w:type="spellEnd"/>
      <w:r>
        <w:t xml:space="preserve"> guidelines, developed to structure reporting of quantitative data without meta-analysis </w:t>
      </w:r>
      <w:r w:rsidR="00F546F0">
        <w:fldChar w:fldCharType="begin" w:fldLock="1"/>
      </w:r>
      <w:r w:rsidR="00931032">
        <w:instrText>ADDIN CSL_CITATION {"citationItems":[{"id":"ITEM-1","itemData":{"DOI":"10.1136/bmj.l6890","ISSN":"17561833","PMID":"31948937","abstract":"In systematic reviews that lack data amenable to meta-analysis, alternative synthesis methods are commonly used, but these methods are rarely reported. This lack of transparency in the methods can cast doubt on the validity of the review findings. The Synthesis Without Meta-analysis (SWiM) guideline has been developed to guide clear reporting in reviews of interventions in which alternative synthesis methods to meta-analysis of effect estimates are used. This article describes the development of the SWiM guideline for the synthesis of quantitative data of intervention effects and presents the nine SWiM reporting items with accompanying explanations and examples.","author":[{"dropping-particle":"","family":"Campbell","given":"Mhairi","non-dropping-particle":"","parse-names":false,"suffix":""},{"dropping-particle":"","family":"McKenzie","given":"Joanne E.","non-dropping-particle":"","parse-names":false,"suffix":""},{"dropping-particle":"","family":"Sowden","given":"Amanda","non-dropping-particle":"","parse-names":false,"suffix":""},{"dropping-particle":"","family":"Katikireddi","given":"Srinivasa Vittal","non-dropping-particle":"","parse-names":false,"suffix":""},{"dropping-particle":"","family":"Brennan","given":"Sue E.","non-dropping-particle":"","parse-names":false,"suffix":""},{"dropping-particle":"","family":"Ellis","given":"Simon","non-dropping-particle":"","parse-names":false,"suffix":""},{"dropping-particle":"","family":"Hartmann-Boyce","given":"Jamie","non-dropping-particle":"","parse-names":false,"suffix":""},{"dropping-particle":"","family":"Ryan","given":"Rebecca","non-dropping-particle":"","parse-names":false,"suffix":""},{"dropping-particle":"","family":"Shepperd","given":"Sasha","non-dropping-particle":"","parse-names":false,"suffix":""},{"dropping-particle":"","family":"Thomas","given":"James","non-dropping-particle":"","parse-names":false,"suffix":""},{"dropping-particle":"","family":"Welch","given":"Vivian","non-dropping-particle":"","parse-names":false,"suffix":""},{"dropping-particle":"","family":"Thomson","given":"Hilary","non-dropping-particle":"","parse-names":false,"suffix":""}],"container-title":"The BMJ","id":"ITEM-1","issued":{"date-parts":[["2020","1","16"]]},"publisher":"BMJ Publishing Group","title":"Synthesis without meta-analysis (SWiM) in systematic reviews: Reporting guideline","type":"article-journal","volume":"368"},"uris":["http://www.mendeley.com/documents/?uuid=eef1f7fd-7dd5-3d7e-9ba6-d7a1790a6cd4"]}],"mendeley":{"formattedCitation":"(Campbell et al., 2020)","plainTextFormattedCitation":"(Campbell et al., 2020)","previouslyFormattedCitation":"(Campbell et al., 2020)"},"properties":{"noteIndex":0},"schema":"https://github.com/citation-style-language/schema/raw/master/csl-citation.json"}</w:instrText>
      </w:r>
      <w:r w:rsidR="00F546F0">
        <w:fldChar w:fldCharType="separate"/>
      </w:r>
      <w:r w:rsidR="00F546F0" w:rsidRPr="00F546F0">
        <w:rPr>
          <w:noProof/>
        </w:rPr>
        <w:t>(Campbell et al., 2020)</w:t>
      </w:r>
      <w:r w:rsidR="00F546F0">
        <w:fldChar w:fldCharType="end"/>
      </w:r>
      <w:r w:rsidR="00F546F0">
        <w:t>.</w:t>
      </w:r>
    </w:p>
    <w:p w14:paraId="1F23D321" w14:textId="77777777" w:rsidR="00751C7C" w:rsidRDefault="00751C7C" w:rsidP="00751C7C">
      <w:pPr>
        <w:pStyle w:val="BodyText"/>
      </w:pPr>
      <w:r>
        <w:t>Reviews which addressed a single defined intervention model were first grouped into broad categories determined by context of delivery and characteristics of participants. These were then sub-categorised into distinguishable intervention models. Papers which evaluated several interventions were then analysed and each model assigned to existing or newly created categories.</w:t>
      </w:r>
    </w:p>
    <w:p w14:paraId="3C6751B6" w14:textId="77777777" w:rsidR="00751C7C" w:rsidRDefault="00751C7C" w:rsidP="00751C7C">
      <w:pPr>
        <w:pStyle w:val="BodyText"/>
      </w:pPr>
      <w:r>
        <w:lastRenderedPageBreak/>
        <w:t>Cultural, environmental and policy changes which were reviewed as potentially causative of changing rates, or proposed by reviews as time-varying confounders, were collated as one broad category. These were then grouped by distinguishable hypothesised pathways.</w:t>
      </w:r>
    </w:p>
    <w:p w14:paraId="62B679D9" w14:textId="1D7F339A" w:rsidR="00751C7C" w:rsidRDefault="00751C7C" w:rsidP="00751C7C">
      <w:pPr>
        <w:pStyle w:val="BodyText"/>
      </w:pPr>
      <w:r>
        <w:t>For each intervention, data was extracted on the description of the intervention, the context of delivery, the countries and periods studied (dated by publication of papers used, as data-collection dates were not always available), targeted participants, relevant outcomes tested, and evidence presented for effects on primary and secondary outcomes.</w:t>
      </w:r>
    </w:p>
    <w:p w14:paraId="33EB6FD7" w14:textId="12266A26" w:rsidR="008E26D3" w:rsidRDefault="005B29C7" w:rsidP="00470A48">
      <w:pPr>
        <w:pStyle w:val="Heading3"/>
      </w:pPr>
      <w:r>
        <w:t>Quality assessment</w:t>
      </w:r>
    </w:p>
    <w:p w14:paraId="4576849E" w14:textId="5009EA2F" w:rsidR="005B29C7" w:rsidRPr="005B29C7" w:rsidRDefault="005B29C7" w:rsidP="00090FF4">
      <w:pPr>
        <w:pStyle w:val="BodyText"/>
      </w:pPr>
      <w:r>
        <w:t>I used the questions developed by</w:t>
      </w:r>
      <w:r w:rsidR="00090FF4">
        <w:t xml:space="preserve"> </w:t>
      </w:r>
      <w:proofErr w:type="spellStart"/>
      <w:r w:rsidR="00090FF4">
        <w:t>Aromataris</w:t>
      </w:r>
      <w:proofErr w:type="spellEnd"/>
      <w:r w:rsidR="00090FF4">
        <w:t xml:space="preserve"> et al,</w:t>
      </w:r>
      <w:r>
        <w:t xml:space="preserve"> </w:t>
      </w:r>
      <w:r w:rsidR="00090FF4">
        <w:fldChar w:fldCharType="begin" w:fldLock="1"/>
      </w:r>
      <w:r w:rsidR="000631F9">
        <w:instrText>ADDIN CSL_CITATION {"citationItems":[{"id":"ITEM-1","itemData":{"DOI":"10.1097/XEB.0000000000000055","ISSN":"1744-1609","abstract":"Aims: With the increase in the number of systematic reviews available, a logical next step to provide decision makers in healthcare with the evidence they require has been the conduct of reviews of existing systematic reviews. Syntheses of existing systematic reviews are referred to by many different names, one of which is an umbrella review. An umbrella review allows the findings of reviews relevant to a review question to be compared and contrasted. An umbrella review's most characteristic feature is that this type of evidence synthesis only considers for inclusion the highest level of evidence, namely other systematic reviews and meta-analyses. A methodology working group was formed by the Joanna Briggs Institute to develop methodological guidance for the conduct of an umbrella review, including diverse types of evidence, both quantitative and qualitative. The aim of this study is to describe the development and guidance for the conduct of an umbrella review.Methods: Discussion and testing of the elements of methods for the conduct of an umbrella review were held over a 6-month period by members of a methodology working group. The working group comprised six participants who corresponded via teleconference, e-mail and face-to-face meeting during this development period. In October 2013, the methodology was presented in a workshop at the Joanna Briggs Institute Convention. Workshop participants, review authors and methodologists provided further testing, critique and feedback on the proposed methodology.Results: This study describes the methodology and methods developed for the conduct of an umbrella review that includes published systematic reviews and meta-analyses as the analytical unit of the review. Details are provided regarding the essential elements of an umbrella review, including presentation of the review question in a Population, Intervention, Comparator, Outcome format, nuances of the inclusion criteria and search strategy. A critical appraisal tool with 10 questions to help assess risk of bias in systematic reviews and meta-analyses was also developed and tested. Relevant details to extract from included reviews and how to best present the findings of both quantitative and qualitative systematic reviews in a reader friendly format are provided.Conclusions: Umbrella reviews provide a ready means for decision makers in healthcare to gain a clear understanding of a broad topic area. The umbrella review methodology described here is the firs…","author":[{"dropping-particle":"","family":"Aromataris","given":"Edoardo","non-dropping-particle":"","parse-names":false,"suffix":""},{"dropping-particle":"","family":"Fernandez","given":"Ritin","non-dropping-particle":"","parse-names":false,"suffix":""},{"dropping-particle":"","family":"Godfrey","given":"Christina M.","non-dropping-particle":"","parse-names":false,"suffix":""},{"dropping-particle":"","family":"Holly","given":"Cheryl","non-dropping-particle":"","parse-names":false,"suffix":""},{"dropping-particle":"","family":"Khalil","given":"Hanan","non-dropping-particle":"","parse-names":false,"suffix":""},{"dropping-particle":"","family":"Tungpunkom","given":"Patraporn","non-dropping-particle":"","parse-names":false,"suffix":""}],"container-title":"International Journal of Evidence-Based Healthcare","id":"ITEM-1","issue":"3","issued":{"date-parts":[["2015","9","1"]]},"page":"132-140","publisher":"Lippincott Williams and Wilkins","title":"Summarizing systematic reviews","type":"article-journal","volume":"13"},"label":"section","suffix":"; Table 1","suppress-author":1,"uris":["http://www.mendeley.com/documents/?uuid=feb7ab1c-2912-390b-886a-9bee7139fed1"]}],"mendeley":{"formattedCitation":"(2015; Table 1)","plainTextFormattedCitation":"(2015; Table 1)","previouslyFormattedCitation":"(2015; Table 1)"},"properties":{"noteIndex":0},"schema":"https://github.com/citation-style-language/schema/raw/master/csl-citation.json"}</w:instrText>
      </w:r>
      <w:r w:rsidR="00090FF4">
        <w:fldChar w:fldCharType="separate"/>
      </w:r>
      <w:r w:rsidR="00090FF4" w:rsidRPr="00090FF4">
        <w:rPr>
          <w:noProof/>
        </w:rPr>
        <w:t>(2015; Table 1)</w:t>
      </w:r>
      <w:r w:rsidR="00090FF4">
        <w:fldChar w:fldCharType="end"/>
      </w:r>
      <w:r w:rsidR="00090FF4">
        <w:t xml:space="preserve"> in assessing the quality of each review.</w:t>
      </w:r>
      <w:r w:rsidR="001E79A4">
        <w:t xml:space="preserve"> I omitted </w:t>
      </w:r>
      <w:r w:rsidR="00BB25D7">
        <w:t xml:space="preserve">questions assessing the appropriateness of recommendations </w:t>
      </w:r>
      <w:r w:rsidR="007013DF">
        <w:t>for ongoing research or policy and practice</w:t>
      </w:r>
      <w:r w:rsidR="00D91132">
        <w:t xml:space="preserve"> as these were not relevant.</w:t>
      </w:r>
    </w:p>
    <w:p w14:paraId="0D6D65A8" w14:textId="52B8975A" w:rsidR="00751C7C" w:rsidRDefault="00751C7C" w:rsidP="00751C7C">
      <w:pPr>
        <w:pStyle w:val="Heading3"/>
        <w:numPr>
          <w:ilvl w:val="2"/>
          <w:numId w:val="1"/>
        </w:numPr>
      </w:pPr>
      <w:r>
        <w:t>Analysis</w:t>
      </w:r>
    </w:p>
    <w:p w14:paraId="38E1A01E" w14:textId="77777777" w:rsidR="00751C7C" w:rsidRDefault="00751C7C" w:rsidP="00751C7C">
      <w:pPr>
        <w:pStyle w:val="Heading4"/>
        <w:numPr>
          <w:ilvl w:val="3"/>
          <w:numId w:val="1"/>
        </w:numPr>
      </w:pPr>
      <w:r>
        <w:t>Assessing feasibility using adapted questions</w:t>
      </w:r>
    </w:p>
    <w:p w14:paraId="42C880AE" w14:textId="56FEF91A" w:rsidR="00751C7C" w:rsidRPr="002132C2" w:rsidRDefault="00751C7C" w:rsidP="00751C7C">
      <w:pPr>
        <w:pStyle w:val="BodyText"/>
      </w:pPr>
      <w:r>
        <w:t xml:space="preserve">To assess the plausibility of each hypothesised cause, </w:t>
      </w:r>
      <w:r w:rsidR="00785D2F">
        <w:t xml:space="preserve">I developed </w:t>
      </w:r>
      <w:r>
        <w:t>a series of questions to determine the strength of evidence presented in the included reviews. The criteria developed by Bradford Hill were used as a starting point</w:t>
      </w:r>
      <w:r w:rsidR="008B36AC">
        <w:t xml:space="preserve"> </w:t>
      </w:r>
      <w:r w:rsidR="008B36AC">
        <w:fldChar w:fldCharType="begin" w:fldLock="1"/>
      </w:r>
      <w:r w:rsidR="008B36AC">
        <w:instrText>ADDIN CSL_CITATION {"citationItems":[{"id":"ITEM-1","itemData":{"PMID":"14283879","author":[{"dropping-particle":"","family":"Hill","given":"Austin Bradford","non-dropping-particle":"","parse-names":false,"suffix":""}],"container-title":"Proceedings of the Royal Society of Medicine","id":"ITEM-1","issue":"5","issued":{"date-parts":[["1965","5"]]},"page":"295-300","publisher":"Royal Society of Medicine Press","title":"The Environment and Disease: Association or Causation","type":"article-journal","volume":"58"},"uris":["http://www.mendeley.com/documents/?uuid=4dfd2551-f148-33fc-bac8-4da1db8f823b"]}],"mendeley":{"formattedCitation":"(Hill, 1965)","plainTextFormattedCitation":"(Hill, 1965)","previouslyFormattedCitation":"(Hill, 1965)"},"properties":{"noteIndex":0},"schema":"https://github.com/citation-style-language/schema/raw/master/csl-citation.json"}</w:instrText>
      </w:r>
      <w:r w:rsidR="008B36AC">
        <w:fldChar w:fldCharType="separate"/>
      </w:r>
      <w:r w:rsidR="008B36AC" w:rsidRPr="008B36AC">
        <w:rPr>
          <w:noProof/>
        </w:rPr>
        <w:t>(Hill, 1965)</w:t>
      </w:r>
      <w:r w:rsidR="008B36AC">
        <w:fldChar w:fldCharType="end"/>
      </w:r>
      <w:r>
        <w:t xml:space="preserve">. Adaptation of these was necessary to account for the anticipated heterogeneity of evidence presented in the reviews and the likely complexity of the proposed exposures to be tested. An updated model for this purpose is presented by </w:t>
      </w:r>
      <w:r w:rsidR="00931032">
        <w:t>Howick et al.</w:t>
      </w:r>
      <w:r w:rsidR="00931032">
        <w:rPr>
          <w:noProof/>
        </w:rPr>
        <w:t xml:space="preserve"> </w:t>
      </w:r>
      <w:r w:rsidR="00931032">
        <w:fldChar w:fldCharType="begin" w:fldLock="1"/>
      </w:r>
      <w:r w:rsidR="00126AB9">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ppress-author":1,"uris":["http://www.mendeley.com/documents/?uuid=79d4d05a-c470-4954-b6b8-fa0faebd2c1a"]}],"mendeley":{"formattedCitation":"(2009)","plainTextFormattedCitation":"(2009)","previouslyFormattedCitation":"(2009)"},"properties":{"noteIndex":0},"schema":"https://github.com/citation-style-language/schema/raw/master/csl-citation.json"}</w:instrText>
      </w:r>
      <w:r w:rsidR="00931032">
        <w:fldChar w:fldCharType="separate"/>
      </w:r>
      <w:r w:rsidR="00931032" w:rsidRPr="00931032">
        <w:rPr>
          <w:noProof/>
        </w:rPr>
        <w:t>(2009)</w:t>
      </w:r>
      <w:r w:rsidR="00931032">
        <w:fldChar w:fldCharType="end"/>
      </w:r>
      <w:r>
        <w:t>. This is intended to account for various types of evidence available in the ‘evidence hierarchy’, allowing some confidence of causation to be drawn from non-RCT evidence (</w:t>
      </w:r>
      <w:r>
        <w:fldChar w:fldCharType="begin"/>
      </w:r>
      <w:r>
        <w:instrText xml:space="preserve"> REF _Ref529802248 \h </w:instrText>
      </w:r>
      <w:r>
        <w:fldChar w:fldCharType="separate"/>
      </w:r>
      <w:r>
        <w:t xml:space="preserve">Table </w:t>
      </w:r>
      <w:r>
        <w:rPr>
          <w:noProof/>
        </w:rPr>
        <w:t>1</w:t>
      </w:r>
      <w:r>
        <w:fldChar w:fldCharType="end"/>
      </w:r>
      <w:r>
        <w:t>).</w:t>
      </w:r>
    </w:p>
    <w:tbl>
      <w:tblPr>
        <w:tblStyle w:val="PlainTable4"/>
        <w:tblW w:w="0" w:type="auto"/>
        <w:tblLook w:val="0420" w:firstRow="1" w:lastRow="0" w:firstColumn="0" w:lastColumn="0" w:noHBand="0" w:noVBand="1"/>
      </w:tblPr>
      <w:tblGrid>
        <w:gridCol w:w="1675"/>
        <w:gridCol w:w="6258"/>
        <w:gridCol w:w="1931"/>
      </w:tblGrid>
      <w:tr w:rsidR="00751C7C" w:rsidRPr="002132C2" w14:paraId="3B4C191D" w14:textId="77777777" w:rsidTr="00CC469D">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20FD6EA0" w14:textId="77777777" w:rsidR="00751C7C" w:rsidRPr="002132C2" w:rsidRDefault="00751C7C" w:rsidP="00CC469D">
            <w:r>
              <w:t>Type of evidence</w:t>
            </w:r>
          </w:p>
        </w:tc>
        <w:tc>
          <w:tcPr>
            <w:tcW w:w="0" w:type="auto"/>
            <w:hideMark/>
          </w:tcPr>
          <w:p w14:paraId="3589BAAE" w14:textId="77777777" w:rsidR="00751C7C" w:rsidRPr="002132C2" w:rsidRDefault="00751C7C" w:rsidP="00CC469D">
            <w:r>
              <w:t>Revised, structured guidelines</w:t>
            </w:r>
          </w:p>
        </w:tc>
        <w:tc>
          <w:tcPr>
            <w:tcW w:w="0" w:type="auto"/>
            <w:hideMark/>
          </w:tcPr>
          <w:p w14:paraId="7FCB74C8" w14:textId="77777777" w:rsidR="00751C7C" w:rsidRPr="002132C2" w:rsidRDefault="00751C7C" w:rsidP="00CC469D">
            <w:r>
              <w:t>Hill's original guidelines</w:t>
            </w:r>
          </w:p>
        </w:tc>
      </w:tr>
      <w:tr w:rsidR="00751C7C" w:rsidRPr="002132C2" w14:paraId="0A76A210"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val="restart"/>
            <w:hideMark/>
          </w:tcPr>
          <w:p w14:paraId="716C3C22" w14:textId="77777777" w:rsidR="00751C7C" w:rsidRPr="002132C2" w:rsidRDefault="00751C7C" w:rsidP="00CC469D">
            <w:r w:rsidRPr="002132C2">
              <w:rPr>
                <w:i/>
                <w:iCs/>
              </w:rPr>
              <w:t>Direct</w:t>
            </w:r>
          </w:p>
        </w:tc>
        <w:tc>
          <w:tcPr>
            <w:tcW w:w="0" w:type="auto"/>
            <w:hideMark/>
          </w:tcPr>
          <w:p w14:paraId="604BD2F2" w14:textId="77777777" w:rsidR="00751C7C" w:rsidRPr="002132C2" w:rsidRDefault="00751C7C" w:rsidP="00CC469D">
            <w:r w:rsidRPr="002132C2">
              <w:t>Size of effect not attrib</w:t>
            </w:r>
            <w:r>
              <w:t>utable to plausible confounding</w:t>
            </w:r>
          </w:p>
        </w:tc>
        <w:tc>
          <w:tcPr>
            <w:tcW w:w="0" w:type="auto"/>
            <w:hideMark/>
          </w:tcPr>
          <w:p w14:paraId="57E86BA6" w14:textId="77777777" w:rsidR="00751C7C" w:rsidRPr="002132C2" w:rsidRDefault="00751C7C" w:rsidP="00CC469D">
            <w:r>
              <w:t>Experiment</w:t>
            </w:r>
          </w:p>
        </w:tc>
      </w:tr>
      <w:tr w:rsidR="00751C7C" w:rsidRPr="002132C2" w14:paraId="26A955D1" w14:textId="77777777" w:rsidTr="00CC469D">
        <w:trPr>
          <w:trHeight w:val="20"/>
        </w:trPr>
        <w:tc>
          <w:tcPr>
            <w:tcW w:w="0" w:type="auto"/>
            <w:vMerge/>
            <w:hideMark/>
          </w:tcPr>
          <w:p w14:paraId="043402BA" w14:textId="77777777" w:rsidR="00751C7C" w:rsidRPr="002132C2" w:rsidRDefault="00751C7C" w:rsidP="00CC469D"/>
        </w:tc>
        <w:tc>
          <w:tcPr>
            <w:tcW w:w="0" w:type="auto"/>
            <w:hideMark/>
          </w:tcPr>
          <w:p w14:paraId="5A5954EA" w14:textId="77777777" w:rsidR="00751C7C" w:rsidRPr="002132C2" w:rsidRDefault="00751C7C" w:rsidP="00CC469D">
            <w:r w:rsidRPr="002132C2">
              <w:t>Appropriate temporal and/or spatial proximity (cause precedes effect and effect occurs after a plausible interval; cause occurs at the</w:t>
            </w:r>
            <w:r>
              <w:t xml:space="preserve"> same site as the intervention)</w:t>
            </w:r>
          </w:p>
        </w:tc>
        <w:tc>
          <w:tcPr>
            <w:tcW w:w="0" w:type="auto"/>
            <w:hideMark/>
          </w:tcPr>
          <w:p w14:paraId="301B6974" w14:textId="77777777" w:rsidR="00751C7C" w:rsidRPr="002132C2" w:rsidRDefault="00751C7C" w:rsidP="00CC469D">
            <w:r>
              <w:t>Strength</w:t>
            </w:r>
          </w:p>
        </w:tc>
      </w:tr>
      <w:tr w:rsidR="00751C7C" w:rsidRPr="002132C2" w14:paraId="1FE41EA3"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494E0220" w14:textId="77777777" w:rsidR="00751C7C" w:rsidRPr="002132C2" w:rsidRDefault="00751C7C" w:rsidP="00CC469D"/>
        </w:tc>
        <w:tc>
          <w:tcPr>
            <w:tcW w:w="0" w:type="auto"/>
            <w:hideMark/>
          </w:tcPr>
          <w:p w14:paraId="50B45F3D" w14:textId="77777777" w:rsidR="00751C7C" w:rsidRPr="002132C2" w:rsidRDefault="00751C7C" w:rsidP="00CC469D">
            <w:r w:rsidRPr="002132C2">
              <w:t>Dose</w:t>
            </w:r>
            <w:r w:rsidRPr="002132C2">
              <w:rPr>
                <w:rFonts w:ascii="Cambria Math" w:hAnsi="Cambria Math" w:cs="Cambria Math"/>
              </w:rPr>
              <w:t>‐</w:t>
            </w:r>
            <w:r w:rsidRPr="002132C2">
              <w:t>responsiveness and reversibility</w:t>
            </w:r>
          </w:p>
        </w:tc>
        <w:tc>
          <w:tcPr>
            <w:tcW w:w="0" w:type="auto"/>
            <w:hideMark/>
          </w:tcPr>
          <w:p w14:paraId="32B68A4B" w14:textId="77777777" w:rsidR="00751C7C" w:rsidRPr="002132C2" w:rsidRDefault="00751C7C" w:rsidP="00CC469D">
            <w:r>
              <w:t>Temporality</w:t>
            </w:r>
          </w:p>
        </w:tc>
      </w:tr>
      <w:tr w:rsidR="00751C7C" w:rsidRPr="002132C2" w14:paraId="0B82B467" w14:textId="77777777" w:rsidTr="00CC469D">
        <w:trPr>
          <w:trHeight w:val="20"/>
        </w:trPr>
        <w:tc>
          <w:tcPr>
            <w:tcW w:w="0" w:type="auto"/>
            <w:vMerge w:val="restart"/>
            <w:hideMark/>
          </w:tcPr>
          <w:p w14:paraId="0D782052" w14:textId="77777777" w:rsidR="00751C7C" w:rsidRPr="002132C2" w:rsidRDefault="00751C7C" w:rsidP="00CC469D">
            <w:r w:rsidRPr="002132C2">
              <w:rPr>
                <w:i/>
                <w:iCs/>
              </w:rPr>
              <w:t>Mechanistic</w:t>
            </w:r>
          </w:p>
        </w:tc>
        <w:tc>
          <w:tcPr>
            <w:tcW w:w="0" w:type="auto"/>
            <w:hideMark/>
          </w:tcPr>
          <w:p w14:paraId="547C99BE" w14:textId="77777777" w:rsidR="00751C7C" w:rsidRPr="002132C2" w:rsidRDefault="00751C7C" w:rsidP="00CC469D">
            <w:r w:rsidRPr="002132C2">
              <w:t>Evidence for a mechanism of action (bi</w:t>
            </w:r>
            <w:r>
              <w:t>ological, chemical, mechanical)</w:t>
            </w:r>
          </w:p>
        </w:tc>
        <w:tc>
          <w:tcPr>
            <w:tcW w:w="0" w:type="auto"/>
            <w:hideMark/>
          </w:tcPr>
          <w:p w14:paraId="4B22F174" w14:textId="77777777" w:rsidR="00751C7C" w:rsidRDefault="00751C7C" w:rsidP="00CC469D">
            <w:r w:rsidRPr="002132C2">
              <w:t>Biological gradient</w:t>
            </w:r>
          </w:p>
          <w:p w14:paraId="1695CA68" w14:textId="77777777" w:rsidR="00751C7C" w:rsidRPr="002132C2" w:rsidRDefault="00751C7C" w:rsidP="00CC469D">
            <w:r>
              <w:t>Biological plausibility</w:t>
            </w:r>
          </w:p>
        </w:tc>
      </w:tr>
      <w:tr w:rsidR="00751C7C" w:rsidRPr="002132C2" w14:paraId="7AD050BF"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304F84DF" w14:textId="77777777" w:rsidR="00751C7C" w:rsidRPr="002132C2" w:rsidRDefault="00751C7C" w:rsidP="00CC469D"/>
        </w:tc>
        <w:tc>
          <w:tcPr>
            <w:tcW w:w="0" w:type="auto"/>
            <w:hideMark/>
          </w:tcPr>
          <w:p w14:paraId="75A9345A" w14:textId="77777777" w:rsidR="00751C7C" w:rsidRPr="002132C2" w:rsidRDefault="00751C7C" w:rsidP="00CC469D">
            <w:r>
              <w:t>Coherence</w:t>
            </w:r>
          </w:p>
        </w:tc>
        <w:tc>
          <w:tcPr>
            <w:tcW w:w="0" w:type="auto"/>
            <w:hideMark/>
          </w:tcPr>
          <w:p w14:paraId="774A5CA0" w14:textId="77777777" w:rsidR="00751C7C" w:rsidRPr="002132C2" w:rsidRDefault="00751C7C" w:rsidP="00CC469D">
            <w:r>
              <w:t>Coherence</w:t>
            </w:r>
          </w:p>
        </w:tc>
      </w:tr>
      <w:tr w:rsidR="00751C7C" w:rsidRPr="002132C2" w14:paraId="0EC4151A" w14:textId="77777777" w:rsidTr="00CC469D">
        <w:trPr>
          <w:trHeight w:val="20"/>
        </w:trPr>
        <w:tc>
          <w:tcPr>
            <w:tcW w:w="0" w:type="auto"/>
            <w:shd w:val="clear" w:color="auto" w:fill="F2F2F2" w:themeFill="background1" w:themeFillShade="F2"/>
            <w:hideMark/>
          </w:tcPr>
          <w:p w14:paraId="24B69B83" w14:textId="77777777" w:rsidR="00751C7C" w:rsidRPr="002132C2" w:rsidRDefault="00751C7C" w:rsidP="00CC469D">
            <w:r w:rsidRPr="002132C2">
              <w:rPr>
                <w:i/>
                <w:iCs/>
              </w:rPr>
              <w:t>Parallel</w:t>
            </w:r>
          </w:p>
        </w:tc>
        <w:tc>
          <w:tcPr>
            <w:tcW w:w="0" w:type="auto"/>
            <w:hideMark/>
          </w:tcPr>
          <w:p w14:paraId="0C78A844" w14:textId="77777777" w:rsidR="00751C7C" w:rsidRPr="002132C2" w:rsidRDefault="00751C7C" w:rsidP="00CC469D">
            <w:r>
              <w:t>Replicability</w:t>
            </w:r>
          </w:p>
        </w:tc>
        <w:tc>
          <w:tcPr>
            <w:tcW w:w="0" w:type="auto"/>
            <w:hideMark/>
          </w:tcPr>
          <w:p w14:paraId="0BDBEA9C" w14:textId="77777777" w:rsidR="00751C7C" w:rsidRPr="002132C2" w:rsidRDefault="00751C7C" w:rsidP="00CC469D">
            <w:r>
              <w:t>Consistency</w:t>
            </w:r>
          </w:p>
        </w:tc>
      </w:tr>
      <w:tr w:rsidR="00751C7C" w:rsidRPr="002132C2" w14:paraId="1E47E6B5"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136A434A" w14:textId="77777777" w:rsidR="00751C7C" w:rsidRPr="002132C2" w:rsidRDefault="00751C7C" w:rsidP="00CC469D"/>
        </w:tc>
        <w:tc>
          <w:tcPr>
            <w:tcW w:w="0" w:type="auto"/>
            <w:hideMark/>
          </w:tcPr>
          <w:p w14:paraId="6EA4343D" w14:textId="77777777" w:rsidR="00751C7C" w:rsidRPr="002132C2" w:rsidRDefault="00751C7C" w:rsidP="00CC469D">
            <w:r>
              <w:t>Similarity</w:t>
            </w:r>
          </w:p>
        </w:tc>
        <w:tc>
          <w:tcPr>
            <w:tcW w:w="0" w:type="auto"/>
            <w:hideMark/>
          </w:tcPr>
          <w:p w14:paraId="2C74F781" w14:textId="77777777" w:rsidR="00751C7C" w:rsidRPr="002132C2" w:rsidRDefault="00751C7C" w:rsidP="00CC469D">
            <w:pPr>
              <w:keepNext/>
            </w:pPr>
            <w:r>
              <w:t>Analogy</w:t>
            </w:r>
          </w:p>
        </w:tc>
      </w:tr>
    </w:tbl>
    <w:p w14:paraId="12108F2B" w14:textId="44FC72D9" w:rsidR="00F854E3" w:rsidRPr="00F854E3" w:rsidRDefault="00751C7C" w:rsidP="00B514DB">
      <w:pPr>
        <w:pStyle w:val="Caption"/>
        <w:rPr>
          <w:noProof/>
          <w:vanish/>
          <w:specVanish/>
        </w:rPr>
      </w:pPr>
      <w:bookmarkStart w:id="74" w:name="_Ref529802248"/>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74"/>
      <w:r>
        <w:t xml:space="preserve"> </w:t>
      </w:r>
      <w:r w:rsidRPr="009A7247">
        <w:t>Bradford Hill's original guid</w:t>
      </w:r>
      <w:r>
        <w:t xml:space="preserve">elines and proposed revisions </w:t>
      </w:r>
      <w:r w:rsidR="00882A16">
        <w:fldChar w:fldCharType="begin" w:fldLock="1"/>
      </w:r>
      <w:r w:rsidR="00F854E3">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contribute?","type":"article-journal","volume":"102"},"label":"section","suffix":"; Table 1","uris":["http://www.mendeley.com/documents/?uuid=79d4d05a-c470-4954-b6b8-fa0faebd2c1a"]}],"mendeley":{"formattedCitation":"(Howick et al., 2009; Table 1)","plainTextFormattedCitation":"(Howick et al., 2009; Table 1)","previouslyFormattedCitation":"(Howick et al., 2009; Table 1)"},"properties":{"noteIndex":0},"schema":"https://github.com/citation-style-language/schema/raw/master/csl-citation.json"}</w:instrText>
      </w:r>
      <w:r w:rsidR="00882A16">
        <w:fldChar w:fldCharType="separate"/>
      </w:r>
      <w:r w:rsidR="00F854E3" w:rsidRPr="00F854E3">
        <w:rPr>
          <w:b w:val="0"/>
          <w:noProof/>
        </w:rPr>
        <w:t>(Howick et al., 2009; Table 1)</w:t>
      </w:r>
      <w:r w:rsidR="00882A16">
        <w:fldChar w:fldCharType="end"/>
      </w:r>
      <w:r w:rsidR="00B514DB">
        <w:rPr>
          <w:noProof/>
        </w:rPr>
        <w:t>.</w:t>
      </w:r>
    </w:p>
    <w:p w14:paraId="476A753C" w14:textId="0B949630" w:rsidR="00751C7C" w:rsidRDefault="00F854E3" w:rsidP="00F854E3">
      <w:pPr>
        <w:pStyle w:val="Caption2"/>
        <w:rPr>
          <w:noProof/>
        </w:rPr>
      </w:pPr>
      <w:r>
        <w:rPr>
          <w:noProof/>
        </w:rPr>
        <w:t xml:space="preserve"> </w:t>
      </w:r>
      <w:r w:rsidR="00C54F34">
        <w:rPr>
          <w:noProof/>
        </w:rPr>
        <w:t>'Coherence' is moved from the 'Parallel' subheading to 'Mechanistic', in accordance with the paper's summary of the guidelines</w:t>
      </w:r>
    </w:p>
    <w:p w14:paraId="5A206393" w14:textId="77777777" w:rsidR="00751C7C" w:rsidRPr="009A01F7" w:rsidRDefault="00751C7C" w:rsidP="00751C7C">
      <w:pPr>
        <w:pStyle w:val="Captionspace"/>
      </w:pPr>
    </w:p>
    <w:p w14:paraId="2798E402" w14:textId="684992DC" w:rsidR="00751C7C" w:rsidRPr="00751C7C" w:rsidRDefault="00751C7C" w:rsidP="00751C7C">
      <w:pPr>
        <w:pStyle w:val="BodyText"/>
      </w:pPr>
      <w:r>
        <w:t xml:space="preserve">Use of the criteria for assessing non-randomised evidence for public health interventions is also discussed by </w:t>
      </w:r>
      <w:proofErr w:type="spellStart"/>
      <w:r>
        <w:t>Schünemann</w:t>
      </w:r>
      <w:proofErr w:type="spellEnd"/>
      <w:r>
        <w:t xml:space="preserve"> et al.</w:t>
      </w:r>
      <w:r w:rsidR="00C54F34">
        <w:rPr>
          <w:noProof/>
        </w:rPr>
        <w:t xml:space="preserve"> </w:t>
      </w:r>
      <w:r w:rsidR="00126AB9">
        <w:rPr>
          <w:noProof/>
        </w:rPr>
        <w:fldChar w:fldCharType="begin" w:fldLock="1"/>
      </w:r>
      <w:r w:rsidR="00126AB9">
        <w:rPr>
          <w:noProof/>
        </w:rPr>
        <w:instrText>ADDIN CSL_CITATION {"citationItems":[{"id":"ITEM-1","itemData":{"DOI":"10.1136/jech.2010.119933","ISBN":"1470-2738 (Electronic)\r0143-005X (Linking)","PMID":"20947872","abstract":"This article describes how the Grading of Recommendations Assessment, Development and Evaluation (GRADE) approach to grading the quality of evidence and strength of recommendations considers the Bradford Hill criteria for causation and how GRADE may relate to questions in public health. A primary concern in public health is that evidence from non-randomised studies may provide a more adequate or best available measure of a public health strategy's impact, but that such evidence might be graded as lower quality in the GRADE framework. GRADE, however, presents a framework that describes both criteria for assessing the quality of research evidence and the strength of recommendations that includes considerations arising from the Bradford Hill criteria. GRADE places emphasis on recommendations and in assessing quality of evidence; GRADE notes that randomisation is only one of many relevant factors. This article describes how causation may relate to developing recommendations and how the Bradford Hill criteria are considered in GRADE, using examples from the public health literature with a focus on immunisation.","author":[{"dropping-particle":"","family":"Schunemann","given":"H","non-dropping-particle":"","parse-names":false,"suffix":""},{"dropping-particle":"","family":"Hill","given":"S","non-dropping-particle":"","parse-names":false,"suffix":""},{"dropping-particle":"","family":"Guyatt","given":"G","non-dropping-particle":"","parse-names":false,"suffix":""},{"dropping-particle":"","family":"Akl","given":"E A","non-dropping-particle":"","parse-names":false,"suffix":""},{"dropping-particle":"","family":"Ahmed","given":"F","non-dropping-particle":"","parse-names":false,"suffix":""}],"container-title":"Journal of Epidemiology and Community Health","id":"ITEM-1","issue":"5","issued":{"date-parts":[["2011"]]},"note":"Schunemann, Holger\nHill, Suzanne\nGuyatt, Gordon\nAkl, Elie A\nAhmed, Faruque\neng\nEngland\n2010/10/16 06:00\nJ Epidemiol Community Health. 2011 May;65(5):392-5. doi: 10.1136/jech.2010.119933. Epub 2010 Oct 14.","page":"392-395","title":"The GRADE approach and Bradford Hill's criteria for causation","type":"article-journal","volume":"65"},"label":"section","suppress-author":1,"uris":["http://www.mendeley.com/documents/?uuid=58bd91cf-490b-44c6-a0fb-70a1465ddc04"]}],"mendeley":{"formattedCitation":"(2011)","plainTextFormattedCitation":"(2011)","previouslyFormattedCitation":"(2011)"},"properties":{"noteIndex":0},"schema":"https://github.com/citation-style-language/schema/raw/master/csl-citation.json"}</w:instrText>
      </w:r>
      <w:r w:rsidR="00126AB9">
        <w:rPr>
          <w:noProof/>
        </w:rPr>
        <w:fldChar w:fldCharType="separate"/>
      </w:r>
      <w:r w:rsidR="00126AB9" w:rsidRPr="00126AB9">
        <w:rPr>
          <w:noProof/>
        </w:rPr>
        <w:t>(2011)</w:t>
      </w:r>
      <w:r w:rsidR="00126AB9">
        <w:rPr>
          <w:noProof/>
        </w:rPr>
        <w:fldChar w:fldCharType="end"/>
      </w:r>
      <w:r>
        <w:t xml:space="preserve"> and </w:t>
      </w:r>
      <w:proofErr w:type="spellStart"/>
      <w:r>
        <w:t>Hultcrantz</w:t>
      </w:r>
      <w:proofErr w:type="spellEnd"/>
      <w:r>
        <w:t xml:space="preserve"> et al.</w:t>
      </w:r>
      <w:r w:rsidR="00126AB9">
        <w:t xml:space="preserve"> </w:t>
      </w:r>
      <w:r w:rsidR="00126AB9">
        <w:fldChar w:fldCharType="begin" w:fldLock="1"/>
      </w:r>
      <w:r w:rsidR="00882A16">
        <w:instrText>ADDIN CSL_CITATION {"citationItems":[{"id":"ITEM-1","itemData":{"DOI":"10.1016/j.jclinepi.2017.05.006","ISSN":"18785921","PMID":"28529184","abstract":"Objective To clarify the grading of recommendations assessment, development and evaluation (GRADE) definition of certainty of evidence and suggest possible approaches to rating certainty of the evidence for systematic reviews, health technology assessments, and guidelines. Study Design and Setting This work was carried out by a project group within the GRADE Working Group, through brainstorming and iterative refinement of ideas, using input from workshops, presentations, and discussions at GRADE Working Group meetings to produce this document, which constitutes official GRADE guidance. Results Certainty of evidence is best considered as the certainty that a true effect lies on one side of a specified threshold or within a chosen range. We define possible approaches for choosing threshold or range. For guidelines, what we call a fully contextualized approach requires simultaneously considering all critical outcomes and their relative value. Less-contextualized approaches, more appropriate for systematic reviews and health technology assessments, include using specified ranges of magnitude of effect, for example, ranges of what we might consider no effect, trivial, small, moderate, or large effects. Conclusion It is desirable for systematic review authors, guideline panelists, and health technology assessors to specify the threshold or ranges they are using when rating the certainty in evidence.","author":[{"dropping-particle":"","family":"Hultcrantz","given":"Monica","non-dropping-particle":"","parse-names":false,"suffix":""},{"dropping-particle":"","family":"Rind","given":"David","non-dropping-particle":"","parse-names":false,"suffix":""},{"dropping-particle":"","family":"Akl","given":"Elie A.","non-dropping-particle":"","parse-names":false,"suffix":""},{"dropping-particle":"","family":"Treweek","given":"Shaun","non-dropping-particle":"","parse-names":false,"suffix":""},{"dropping-particle":"","family":"Mustafa","given":"Reem A.","non-dropping-particle":"","parse-names":false,"suffix":""},{"dropping-particle":"","family":"Iorio","given":"Alfonso","non-dropping-particle":"","parse-names":false,"suffix":""},{"dropping-particle":"","family":"Alper","given":"Brian S.","non-dropping-particle":"","parse-names":false,"suffix":""},{"dropping-particle":"","family":"Meerpohl","given":"Joerg J.","non-dropping-particle":"","parse-names":false,"suffix":""},{"dropping-particle":"","family":"Murad","given":"M. Hassan","non-dropping-particle":"","parse-names":false,"suffix":""},{"dropping-particle":"","family":"Ansari","given":"Mohammed T.","non-dropping-particle":"","parse-names":false,"suffix":""},{"dropping-particle":"","family":"Katikireddi","given":"Srinivasa Vittal","non-dropping-particle":"","parse-names":false,"suffix":""},{"dropping-particle":"","family":"Östlund","given":"Pernilla","non-dropping-particle":"","parse-names":false,"suffix":""},{"dropping-particle":"","family":"Tranæus","given":"Sofia","non-dropping-particle":"","parse-names":false,"suffix":""},{"dropping-particle":"","family":"Christensen","given":"Robin","non-dropping-particle":"","parse-names":false,"suffix":""},{"dropping-particle":"","family":"Gartlehner","given":"Gerald","non-dropping-particle":"","parse-names":false,"suffix":""},{"dropping-particle":"","family":"Brozek","given":"Jan","non-dropping-particle":"","parse-names":false,"suffix":""},{"dropping-particle":"","family":"Izcovich","given":"Ariel","non-dropping-particle":"","parse-names":false,"suffix":""},{"dropping-particle":"","family":"Schünemann","given":"Holger","non-dropping-particle":"","parse-names":false,"suffix":""},{"dropping-particle":"","family":"Guyatt","given":"Gordon","non-dropping-particle":"","parse-names":false,"suffix":""}],"container-title":"Journal of Clinical Epidemiology","id":"ITEM-1","issued":{"date-parts":[["2017"]]},"page":"4-13","title":"The GRADE Working Group clarifies the construct of certainty of evidence","type":"article-journal","volume":"87"},"label":"section","suppress-author":1,"uris":["http://www.mendeley.com/documents/?uuid=c18f8569-e49a-42e8-9e1c-8da9e0f20040"]}],"mendeley":{"formattedCitation":"(2017)","plainTextFormattedCitation":"(2017)","previouslyFormattedCitation":"(2017)"},"properties":{"noteIndex":0},"schema":"https://github.com/citation-style-language/schema/raw/master/csl-citation.json"}</w:instrText>
      </w:r>
      <w:r w:rsidR="00126AB9">
        <w:fldChar w:fldCharType="separate"/>
      </w:r>
      <w:r w:rsidR="00126AB9" w:rsidRPr="00126AB9">
        <w:rPr>
          <w:noProof/>
        </w:rPr>
        <w:t>(2017)</w:t>
      </w:r>
      <w:r w:rsidR="00126AB9">
        <w:fldChar w:fldCharType="end"/>
      </w:r>
      <w:r>
        <w:t>.</w:t>
      </w:r>
    </w:p>
    <w:p w14:paraId="2F6FDFE4" w14:textId="77777777" w:rsidR="00751C7C" w:rsidRDefault="00751C7C" w:rsidP="00751C7C">
      <w:pPr>
        <w:pStyle w:val="BodyText"/>
      </w:pPr>
      <w:r>
        <w:t xml:space="preserve">In this systematic review, it was expected that multiple types of study would be present, fitting the purposes of these revised guidelines. Additionally, evidence would often be missing as to the proportions of populations exposed to each hypothesised causal pathway. The presence of such evidence would strengthen causal </w:t>
      </w:r>
      <w:proofErr w:type="gramStart"/>
      <w:r>
        <w:t>inference,</w:t>
      </w:r>
      <w:proofErr w:type="gramEnd"/>
      <w:r>
        <w:t xml:space="preserve"> however its absence may not be sufficient cause to eliminate the causal pathway from the final model. This would present challenges to the goal of assessing the plausibility of causation of nationally observed decreases in rates of teenage pregnancy.</w:t>
      </w:r>
    </w:p>
    <w:p w14:paraId="71ED0C63" w14:textId="77777777" w:rsidR="00751C7C" w:rsidRDefault="00751C7C" w:rsidP="00751C7C">
      <w:pPr>
        <w:pStyle w:val="BodyText"/>
      </w:pPr>
      <w:r>
        <w:t xml:space="preserve">To account for this, a set of questions was devised to be applied to each causal pathway. </w:t>
      </w:r>
      <w:commentRangeStart w:id="75"/>
      <w:r>
        <w:t xml:space="preserve">These correspond to the revised, structured guidelines of </w:t>
      </w:r>
      <w:r>
        <w:fldChar w:fldCharType="begin"/>
      </w:r>
      <w:r>
        <w:instrText xml:space="preserve"> REF _Ref529802248 \h </w:instrText>
      </w:r>
      <w:r>
        <w:fldChar w:fldCharType="separate"/>
      </w:r>
      <w:r>
        <w:t xml:space="preserve">Table </w:t>
      </w:r>
      <w:r>
        <w:rPr>
          <w:noProof/>
        </w:rPr>
        <w:t>1</w:t>
      </w:r>
      <w:r>
        <w:fldChar w:fldCharType="end"/>
      </w:r>
      <w:commentRangeEnd w:id="75"/>
      <w:r>
        <w:rPr>
          <w:rStyle w:val="CommentReference"/>
        </w:rPr>
        <w:commentReference w:id="75"/>
      </w:r>
      <w:r w:rsidRPr="00CC469D">
        <w:t xml:space="preserve"> (</w:t>
      </w:r>
      <w:r>
        <w:rPr>
          <w:iCs/>
        </w:rPr>
        <w:t>t</w:t>
      </w:r>
      <w:r w:rsidRPr="00943348">
        <w:rPr>
          <w:iCs/>
        </w:rPr>
        <w:t>he</w:t>
      </w:r>
      <w:r>
        <w:rPr>
          <w:iCs/>
        </w:rPr>
        <w:t xml:space="preserve"> category of</w:t>
      </w:r>
      <w:r w:rsidRPr="00943348">
        <w:rPr>
          <w:iCs/>
        </w:rPr>
        <w:t xml:space="preserve"> ‘Similarity’ </w:t>
      </w:r>
      <w:r>
        <w:rPr>
          <w:iCs/>
        </w:rPr>
        <w:t xml:space="preserve">was </w:t>
      </w:r>
      <w:r w:rsidRPr="00943348">
        <w:rPr>
          <w:iCs/>
        </w:rPr>
        <w:t>omitted</w:t>
      </w:r>
      <w:r>
        <w:rPr>
          <w:iCs/>
        </w:rPr>
        <w:t>, as</w:t>
      </w:r>
      <w:r w:rsidRPr="00943348">
        <w:rPr>
          <w:iCs/>
        </w:rPr>
        <w:t xml:space="preserve"> reviews being assessed tend to pre-empt this question</w:t>
      </w:r>
      <w:r>
        <w:rPr>
          <w:iCs/>
        </w:rPr>
        <w:t>)</w:t>
      </w:r>
      <w:r>
        <w:t>:</w:t>
      </w:r>
    </w:p>
    <w:p w14:paraId="2E0114A6" w14:textId="77777777" w:rsidR="00751C7C" w:rsidRDefault="00751C7C" w:rsidP="00751C7C">
      <w:pPr>
        <w:pStyle w:val="BodyText"/>
        <w:numPr>
          <w:ilvl w:val="0"/>
          <w:numId w:val="12"/>
        </w:numPr>
      </w:pPr>
      <w:r>
        <w:t xml:space="preserve">Is data presented which shows an effect while controlling for plausible confounding? </w:t>
      </w:r>
      <w:commentRangeStart w:id="76"/>
      <w:r>
        <w:t>[Direct]</w:t>
      </w:r>
      <w:commentRangeEnd w:id="76"/>
      <w:r>
        <w:rPr>
          <w:rStyle w:val="CommentReference"/>
        </w:rPr>
        <w:commentReference w:id="76"/>
      </w:r>
    </w:p>
    <w:p w14:paraId="7A81E052" w14:textId="77777777" w:rsidR="00751C7C" w:rsidRDefault="00751C7C" w:rsidP="00751C7C">
      <w:pPr>
        <w:pStyle w:val="BodyText"/>
        <w:numPr>
          <w:ilvl w:val="0"/>
          <w:numId w:val="12"/>
        </w:numPr>
      </w:pPr>
      <w:r>
        <w:t>Is this hypothesis:</w:t>
      </w:r>
    </w:p>
    <w:p w14:paraId="63879695" w14:textId="77777777" w:rsidR="00751C7C" w:rsidRDefault="00751C7C" w:rsidP="00751C7C">
      <w:pPr>
        <w:pStyle w:val="BodyText"/>
        <w:numPr>
          <w:ilvl w:val="1"/>
          <w:numId w:val="12"/>
        </w:numPr>
      </w:pPr>
      <w:r>
        <w:t xml:space="preserve">Tested across the population of a whole nation (as included in this analysis – see </w:t>
      </w:r>
      <w:r>
        <w:fldChar w:fldCharType="begin"/>
      </w:r>
      <w:r>
        <w:instrText xml:space="preserve"> REF _Ref534470843 \h </w:instrText>
      </w:r>
      <w:r>
        <w:fldChar w:fldCharType="separate"/>
      </w:r>
      <w:r>
        <w:t xml:space="preserve">Box </w:t>
      </w:r>
      <w:r>
        <w:rPr>
          <w:noProof/>
        </w:rPr>
        <w:t>1</w:t>
      </w:r>
      <w:r>
        <w:fldChar w:fldCharType="end"/>
      </w:r>
      <w:r>
        <w:t xml:space="preserve">); </w:t>
      </w:r>
      <w:r>
        <w:rPr>
          <w:i/>
          <w:iCs/>
        </w:rPr>
        <w:t>OR</w:t>
      </w:r>
    </w:p>
    <w:p w14:paraId="63A8C870" w14:textId="77777777" w:rsidR="00751C7C" w:rsidRDefault="00751C7C" w:rsidP="00751C7C">
      <w:pPr>
        <w:pStyle w:val="BodyText"/>
        <w:numPr>
          <w:ilvl w:val="1"/>
          <w:numId w:val="12"/>
        </w:numPr>
      </w:pPr>
      <w:r>
        <w:t xml:space="preserve">Tested amongst a large proportion of the population, or a high-risk group (e.g. targeting prevention of repeat pregnancies; low socio-economic status of participant); </w:t>
      </w:r>
      <w:r>
        <w:rPr>
          <w:i/>
          <w:iCs/>
        </w:rPr>
        <w:t>OR</w:t>
      </w:r>
    </w:p>
    <w:p w14:paraId="5D1E699F" w14:textId="77777777" w:rsidR="00751C7C" w:rsidRDefault="00751C7C" w:rsidP="00751C7C">
      <w:pPr>
        <w:pStyle w:val="BodyText"/>
        <w:numPr>
          <w:ilvl w:val="1"/>
          <w:numId w:val="12"/>
        </w:numPr>
      </w:pPr>
      <w:r>
        <w:t>Noted by authors to have been applied to a population other than the observed groups, but within this review’s observation period (1990-)? [Direct]</w:t>
      </w:r>
    </w:p>
    <w:p w14:paraId="72C6D90B" w14:textId="77777777" w:rsidR="00751C7C" w:rsidRDefault="00751C7C" w:rsidP="00751C7C">
      <w:pPr>
        <w:pStyle w:val="BodyText"/>
        <w:numPr>
          <w:ilvl w:val="0"/>
          <w:numId w:val="12"/>
        </w:numPr>
      </w:pPr>
      <w:r>
        <w:t>Is a logic model, or narrative synthesis of mechanisms presented? [Mechanistic]</w:t>
      </w:r>
    </w:p>
    <w:p w14:paraId="5181647F" w14:textId="77777777" w:rsidR="00751C7C" w:rsidRDefault="00751C7C" w:rsidP="00751C7C">
      <w:pPr>
        <w:pStyle w:val="BodyText"/>
        <w:numPr>
          <w:ilvl w:val="0"/>
          <w:numId w:val="12"/>
        </w:numPr>
      </w:pPr>
      <w:r>
        <w:lastRenderedPageBreak/>
        <w:t>Is the model coherent with what is currently known? [Mechanistic - Coherence]</w:t>
      </w:r>
    </w:p>
    <w:p w14:paraId="6BF92C62" w14:textId="77777777" w:rsidR="00751C7C" w:rsidRDefault="00751C7C" w:rsidP="00751C7C">
      <w:pPr>
        <w:pStyle w:val="BodyText"/>
        <w:numPr>
          <w:ilvl w:val="0"/>
          <w:numId w:val="12"/>
        </w:numPr>
      </w:pPr>
      <w:r>
        <w:t>Are results seen consistently in different national contexts? [Replicability]</w:t>
      </w:r>
    </w:p>
    <w:p w14:paraId="51289A0C" w14:textId="77777777" w:rsidR="00751C7C" w:rsidRDefault="00751C7C" w:rsidP="00751C7C">
      <w:pPr>
        <w:pStyle w:val="BodyText"/>
      </w:pPr>
      <w:r>
        <w:t>For interventions which are presented as effective in an experimental population, but for which no evidence is presented for national implementation which may have occurred after the reviews were conducted, further evidence was sought to determine whether this model had been widely applied. Policies and guidelines for the appropriate UK providers was consulted when needed to answer question 2. For each intervention the five questions were presented narratively, then summarised in tabular format.</w:t>
      </w:r>
    </w:p>
    <w:p w14:paraId="1DAA8E4F" w14:textId="77777777" w:rsidR="00751C7C" w:rsidRDefault="00751C7C" w:rsidP="00751C7C">
      <w:pPr>
        <w:pStyle w:val="Heading4"/>
        <w:numPr>
          <w:ilvl w:val="3"/>
          <w:numId w:val="1"/>
        </w:numPr>
      </w:pPr>
      <w:r>
        <w:t>Presenting hypothesised causes by plausibility</w:t>
      </w:r>
    </w:p>
    <w:p w14:paraId="33223F45" w14:textId="0DB2DBF3" w:rsidR="00751C7C" w:rsidRDefault="00751C7C" w:rsidP="00751C7C">
      <w:pPr>
        <w:pStyle w:val="BodyText"/>
      </w:pPr>
      <w:r>
        <w:t xml:space="preserve">By comparing across hypothesised pathways, the most plausible causes were identified as those presenting evidence to answer all five questions. Further causes which presented persuasive evidence were also considered to be plausible. Hypotheses which offered no further evidence were excluded. For each included pathway, a simplified logic model was extracted from the relevant papers. This was used to produce a finalised logic model, based on the initially proposed model </w:t>
      </w:r>
      <w:ins w:id="77" w:author="Andrew Baxter (PGR)" w:date="2020-04-21T12:22:00Z">
        <w:r w:rsidR="000631F9">
          <w:t>(</w:t>
        </w:r>
      </w:ins>
      <w:ins w:id="78" w:author="Andrew Baxter (PGR)" w:date="2020-04-21T12:23:00Z">
        <w:r w:rsidR="000631F9">
          <w:fldChar w:fldCharType="begin"/>
        </w:r>
        <w:r w:rsidR="000631F9">
          <w:instrText xml:space="preserve"> REF _Ref38364197 \h </w:instrText>
        </w:r>
      </w:ins>
      <w:r w:rsidR="000631F9">
        <w:fldChar w:fldCharType="separate"/>
      </w:r>
      <w:ins w:id="79" w:author="Andrew Baxter (PGR)" w:date="2020-04-21T12:23:00Z">
        <w:r w:rsidR="000631F9">
          <w:t xml:space="preserve">Figure </w:t>
        </w:r>
        <w:r w:rsidR="000631F9">
          <w:rPr>
            <w:noProof/>
          </w:rPr>
          <w:t>1</w:t>
        </w:r>
        <w:r w:rsidR="000631F9">
          <w:fldChar w:fldCharType="end"/>
        </w:r>
      </w:ins>
      <w:ins w:id="80" w:author="Andrew Baxter (PGR)" w:date="2020-04-21T12:22:00Z">
        <w:r w:rsidR="000631F9">
          <w:t>)</w:t>
        </w:r>
      </w:ins>
      <w:r>
        <w:t>.</w:t>
      </w:r>
    </w:p>
    <w:p w14:paraId="27AF193E" w14:textId="77777777" w:rsidR="00C54F34" w:rsidRDefault="00C54F34" w:rsidP="00751C7C">
      <w:pPr>
        <w:pStyle w:val="BodyText"/>
      </w:pPr>
    </w:p>
    <w:p w14:paraId="36FA67D6" w14:textId="17A8B7EE" w:rsidR="00751C7C" w:rsidRDefault="008B36AC" w:rsidP="00E76F8D">
      <w:pPr>
        <w:pStyle w:val="Heading2"/>
        <w:rPr>
          <w:noProof/>
        </w:rPr>
      </w:pPr>
      <w:r>
        <w:rPr>
          <w:noProof/>
        </w:rPr>
        <w:t>References</w:t>
      </w:r>
    </w:p>
    <w:p w14:paraId="74BC1541" w14:textId="7FFFFF7B" w:rsidR="000631F9" w:rsidRPr="000631F9" w:rsidRDefault="008B36AC" w:rsidP="000631F9">
      <w:pPr>
        <w:widowControl w:val="0"/>
        <w:autoSpaceDE w:val="0"/>
        <w:autoSpaceDN w:val="0"/>
        <w:adjustRightInd w:val="0"/>
        <w:spacing w:after="360" w:line="360" w:lineRule="auto"/>
        <w:ind w:left="480" w:hanging="480"/>
        <w:rPr>
          <w:noProof/>
        </w:rPr>
      </w:pPr>
      <w:r>
        <w:fldChar w:fldCharType="begin" w:fldLock="1"/>
      </w:r>
      <w:r>
        <w:instrText xml:space="preserve">ADDIN Mendeley Bibliography CSL_BIBLIOGRAPHY </w:instrText>
      </w:r>
      <w:r>
        <w:fldChar w:fldCharType="separate"/>
      </w:r>
      <w:r w:rsidR="000631F9" w:rsidRPr="000631F9">
        <w:rPr>
          <w:noProof/>
        </w:rPr>
        <w:t xml:space="preserve">Aromataris, E., Fernandez, R., Godfrey, C. M., Holly, C., Khalil, H., &amp; Tungpunkom, P. (2015). Summarizing systematic reviews. </w:t>
      </w:r>
      <w:r w:rsidR="000631F9" w:rsidRPr="000631F9">
        <w:rPr>
          <w:i/>
          <w:iCs/>
          <w:noProof/>
        </w:rPr>
        <w:t>International Journal of Evidence-Based Healthcare</w:t>
      </w:r>
      <w:r w:rsidR="000631F9" w:rsidRPr="000631F9">
        <w:rPr>
          <w:noProof/>
        </w:rPr>
        <w:t xml:space="preserve">, </w:t>
      </w:r>
      <w:r w:rsidR="000631F9" w:rsidRPr="000631F9">
        <w:rPr>
          <w:i/>
          <w:iCs/>
          <w:noProof/>
        </w:rPr>
        <w:t>13</w:t>
      </w:r>
      <w:r w:rsidR="000631F9" w:rsidRPr="000631F9">
        <w:rPr>
          <w:noProof/>
        </w:rPr>
        <w:t>(3), 132–140. https://doi.org/10.1097/XEB.0000000000000055</w:t>
      </w:r>
    </w:p>
    <w:p w14:paraId="6E8861F6"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 xml:space="preserve">Campbell, M., McKenzie, J. E., Sowden, A., Katikireddi, S. V., Brennan, S. E., Ellis, S., … Thomson, H. (2020). Synthesis without meta-analysis (SWiM) in systematic reviews: Reporting guideline. </w:t>
      </w:r>
      <w:r w:rsidRPr="000631F9">
        <w:rPr>
          <w:i/>
          <w:iCs/>
          <w:noProof/>
        </w:rPr>
        <w:t>The BMJ</w:t>
      </w:r>
      <w:r w:rsidRPr="000631F9">
        <w:rPr>
          <w:noProof/>
        </w:rPr>
        <w:t xml:space="preserve">, </w:t>
      </w:r>
      <w:r w:rsidRPr="000631F9">
        <w:rPr>
          <w:i/>
          <w:iCs/>
          <w:noProof/>
        </w:rPr>
        <w:t>368</w:t>
      </w:r>
      <w:r w:rsidRPr="000631F9">
        <w:rPr>
          <w:noProof/>
        </w:rPr>
        <w:t>. https://doi.org/10.1136/bmj.l6890</w:t>
      </w:r>
    </w:p>
    <w:p w14:paraId="0123043F"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Euro-Peristat. (2018). Country Teams - Euro-Peristat. Retrieved April 3, 2019, from https://www.europeristat.com/index.php/our-network/country-teams.html</w:t>
      </w:r>
    </w:p>
    <w:p w14:paraId="37668B53"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 xml:space="preserve">Hill, A. B. (1965). The Environment and Disease: Association or Causation. </w:t>
      </w:r>
      <w:r w:rsidRPr="000631F9">
        <w:rPr>
          <w:i/>
          <w:iCs/>
          <w:noProof/>
        </w:rPr>
        <w:t>Proceedings of the Royal Society of Medicine</w:t>
      </w:r>
      <w:r w:rsidRPr="000631F9">
        <w:rPr>
          <w:noProof/>
        </w:rPr>
        <w:t xml:space="preserve">, </w:t>
      </w:r>
      <w:r w:rsidRPr="000631F9">
        <w:rPr>
          <w:i/>
          <w:iCs/>
          <w:noProof/>
        </w:rPr>
        <w:t>58</w:t>
      </w:r>
      <w:r w:rsidRPr="000631F9">
        <w:rPr>
          <w:noProof/>
        </w:rPr>
        <w:t>(5), 295–300. Retrieved from http://www.ncbi.nlm.nih.gov/pubmed/14283879</w:t>
      </w:r>
    </w:p>
    <w:p w14:paraId="73FBCFF5"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 xml:space="preserve">Howick, J., Glasziou, P., &amp; Aronson, J. K. (2009). The evolution of evidence hierarchies: what can Bradford Hill’s “guidelines for causation” contribute? </w:t>
      </w:r>
      <w:r w:rsidRPr="000631F9">
        <w:rPr>
          <w:i/>
          <w:iCs/>
          <w:noProof/>
        </w:rPr>
        <w:t>Journal of the Royal Society of Medicine</w:t>
      </w:r>
      <w:r w:rsidRPr="000631F9">
        <w:rPr>
          <w:noProof/>
        </w:rPr>
        <w:t xml:space="preserve">, </w:t>
      </w:r>
      <w:r w:rsidRPr="000631F9">
        <w:rPr>
          <w:i/>
          <w:iCs/>
          <w:noProof/>
        </w:rPr>
        <w:t>102</w:t>
      </w:r>
      <w:r w:rsidRPr="000631F9">
        <w:rPr>
          <w:noProof/>
        </w:rPr>
        <w:t>(5), 186–194. https://doi.org/10.1258/jrsm.2009.090020</w:t>
      </w:r>
    </w:p>
    <w:p w14:paraId="1E65E962"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 xml:space="preserve">Hultcrantz, M., Rind, D., Akl, E. A., Treweek, S., Mustafa, R. A., Iorio, A., … Guyatt, G. (2017). The GRADE Working Group clarifies the construct of certainty of evidence. </w:t>
      </w:r>
      <w:r w:rsidRPr="000631F9">
        <w:rPr>
          <w:i/>
          <w:iCs/>
          <w:noProof/>
        </w:rPr>
        <w:t>Journal of Clinical Epidemiology</w:t>
      </w:r>
      <w:r w:rsidRPr="000631F9">
        <w:rPr>
          <w:noProof/>
        </w:rPr>
        <w:t xml:space="preserve">, </w:t>
      </w:r>
      <w:r w:rsidRPr="000631F9">
        <w:rPr>
          <w:i/>
          <w:iCs/>
          <w:noProof/>
        </w:rPr>
        <w:t>87</w:t>
      </w:r>
      <w:r w:rsidRPr="000631F9">
        <w:rPr>
          <w:noProof/>
        </w:rPr>
        <w:t>, 4–13. https://doi.org/10.1016/j.jclinepi.2017.05.006</w:t>
      </w:r>
    </w:p>
    <w:p w14:paraId="46B72659"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 xml:space="preserve">Schunemann, H., Hill, S., Guyatt, G., Akl, E. A., &amp; Ahmed, F. (2011). The GRADE approach and Bradford Hill’s criteria for causation. </w:t>
      </w:r>
      <w:r w:rsidRPr="000631F9">
        <w:rPr>
          <w:i/>
          <w:iCs/>
          <w:noProof/>
        </w:rPr>
        <w:t>Journal of Epidemiology and Community Health</w:t>
      </w:r>
      <w:r w:rsidRPr="000631F9">
        <w:rPr>
          <w:noProof/>
        </w:rPr>
        <w:t xml:space="preserve">, </w:t>
      </w:r>
      <w:r w:rsidRPr="000631F9">
        <w:rPr>
          <w:i/>
          <w:iCs/>
          <w:noProof/>
        </w:rPr>
        <w:t>65</w:t>
      </w:r>
      <w:r w:rsidRPr="000631F9">
        <w:rPr>
          <w:noProof/>
        </w:rPr>
        <w:t>(5), 392–395. https://doi.org/10.1136/jech.2010.119933</w:t>
      </w:r>
    </w:p>
    <w:p w14:paraId="3F81E7FA" w14:textId="484B8089" w:rsidR="008B36AC" w:rsidRPr="00751C7C" w:rsidRDefault="008B36AC" w:rsidP="00C54F34">
      <w:pPr>
        <w:pStyle w:val="BodyText"/>
      </w:pPr>
      <w:r>
        <w:fldChar w:fldCharType="end"/>
      </w:r>
      <w:bookmarkStart w:id="81" w:name="_GoBack"/>
      <w:bookmarkEnd w:id="81"/>
    </w:p>
    <w:sectPr w:rsidR="008B36AC" w:rsidRPr="00751C7C" w:rsidSect="00E37D7F">
      <w:pgSz w:w="11906" w:h="16838"/>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w Baxter (PGR)" w:date="2020-04-21T12:12:00Z" w:initials="AB(">
    <w:p w14:paraId="0BA0B20B" w14:textId="226AACAF" w:rsidR="00B42D7D" w:rsidRDefault="00B42D7D">
      <w:pPr>
        <w:pStyle w:val="CommentText"/>
      </w:pPr>
      <w:r>
        <w:rPr>
          <w:rStyle w:val="CommentReference"/>
        </w:rPr>
        <w:annotationRef/>
      </w:r>
      <w:r>
        <w:t xml:space="preserve">This is key to my thesis structure – the </w:t>
      </w:r>
      <w:r w:rsidR="008059C6">
        <w:t>theory of change diagram with the interventions/exposures from a broad lit review informed the construction of this review. Does this fit in the paper well?</w:t>
      </w:r>
    </w:p>
  </w:comment>
  <w:comment w:id="2" w:author="Andrew Baxter (PGR)" w:date="2020-04-21T12:18:00Z" w:initials="AB(">
    <w:p w14:paraId="707EBC1E" w14:textId="2DD7D9E0" w:rsidR="000157F4" w:rsidRDefault="000157F4">
      <w:pPr>
        <w:pStyle w:val="CommentText"/>
      </w:pPr>
      <w:r>
        <w:rPr>
          <w:rStyle w:val="CommentReference"/>
        </w:rPr>
        <w:annotationRef/>
      </w:r>
      <w:r>
        <w:t>Not up to date</w:t>
      </w:r>
    </w:p>
  </w:comment>
  <w:comment w:id="5" w:author="Andrew Baxter" w:date="2019-01-21T10:14:00Z" w:initials="AB">
    <w:p w14:paraId="78C808A0" w14:textId="77777777" w:rsidR="00751C7C" w:rsidRDefault="00751C7C" w:rsidP="00751C7C">
      <w:pPr>
        <w:pStyle w:val="CommentText"/>
      </w:pPr>
      <w:r>
        <w:rPr>
          <w:rStyle w:val="CommentReference"/>
        </w:rPr>
        <w:annotationRef/>
      </w:r>
      <w:r>
        <w:t>restrict RQ analysis to 1999-?</w:t>
      </w:r>
    </w:p>
    <w:p w14:paraId="2CFFD092" w14:textId="77777777" w:rsidR="00751C7C" w:rsidRDefault="00751C7C" w:rsidP="00751C7C">
      <w:pPr>
        <w:pStyle w:val="CommentText"/>
      </w:pPr>
      <w:r>
        <w:t>Still justifiable to keep in reviews from 1990, as these would be key in influencing policy, or may provide evidence for later implemented models.</w:t>
      </w:r>
    </w:p>
  </w:comment>
  <w:comment w:id="6" w:author="Andrew Baxter" w:date="2019-01-21T10:12:00Z" w:initials="AB">
    <w:p w14:paraId="6CF140FC" w14:textId="77777777" w:rsidR="00751C7C" w:rsidRDefault="00751C7C" w:rsidP="00751C7C">
      <w:pPr>
        <w:pStyle w:val="CommentText"/>
      </w:pPr>
      <w:r>
        <w:rPr>
          <w:rStyle w:val="CommentReference"/>
        </w:rPr>
        <w:annotationRef/>
      </w:r>
      <w:r>
        <w:t>This is one big ongoing tension within the review results so far – UK-wide or any observed country?</w:t>
      </w:r>
    </w:p>
    <w:p w14:paraId="7E56FC7A" w14:textId="77777777" w:rsidR="00751C7C" w:rsidRDefault="00751C7C" w:rsidP="00751C7C">
      <w:pPr>
        <w:pStyle w:val="CommentText"/>
      </w:pPr>
      <w:r>
        <w:t>Inclined to go for UK here, if only because ‘testing plausibility’ is a much more coherent task for the UK – which hypothesis fit *the UK* data best? One hypothesis may fit the UK well but fit USA poorly for example – how then is this rated?</w:t>
      </w:r>
    </w:p>
  </w:comment>
  <w:comment w:id="15" w:author="Andrew Baxter (PGR)" w:date="2020-04-20T15:38:00Z" w:initials="AB(">
    <w:p w14:paraId="5775EE28" w14:textId="1920F6D3" w:rsidR="00AD2501" w:rsidRDefault="00AD2501">
      <w:pPr>
        <w:pStyle w:val="CommentText"/>
      </w:pPr>
      <w:r>
        <w:rPr>
          <w:rStyle w:val="CommentReference"/>
        </w:rPr>
        <w:annotationRef/>
      </w:r>
      <w:r>
        <w:t xml:space="preserve">Likely best to put </w:t>
      </w:r>
      <w:proofErr w:type="spellStart"/>
      <w:r>
        <w:t>picos</w:t>
      </w:r>
      <w:proofErr w:type="spellEnd"/>
      <w:r>
        <w:t xml:space="preserve"> in a box and summarise narratively?</w:t>
      </w:r>
    </w:p>
  </w:comment>
  <w:comment w:id="57" w:author="Andrew Baxter (PGR)" w:date="2020-04-20T15:37:00Z" w:initials="AB(">
    <w:p w14:paraId="7E08C6A9" w14:textId="6E324870" w:rsidR="006B0C06" w:rsidRDefault="006B0C06">
      <w:pPr>
        <w:pStyle w:val="CommentText"/>
      </w:pPr>
      <w:r>
        <w:rPr>
          <w:rStyle w:val="CommentReference"/>
        </w:rPr>
        <w:annotationRef/>
      </w:r>
      <w:r>
        <w:t>for intro/methods overview?</w:t>
      </w:r>
    </w:p>
  </w:comment>
  <w:comment w:id="75" w:author="Andrew Baxter (PGR) [2]" w:date="2018-11-13T11:32:00Z" w:initials="AB">
    <w:p w14:paraId="7CB39E55" w14:textId="77777777" w:rsidR="00751C7C" w:rsidRDefault="00751C7C" w:rsidP="00751C7C">
      <w:pPr>
        <w:pStyle w:val="CommentText"/>
      </w:pPr>
      <w:r>
        <w:rPr>
          <w:rStyle w:val="CommentReference"/>
        </w:rPr>
        <w:annotationRef/>
      </w:r>
      <w:r>
        <w:t>Might not in final construction</w:t>
      </w:r>
    </w:p>
  </w:comment>
  <w:comment w:id="76" w:author="Andrew Baxter (PGR) [2]" w:date="2018-11-13T11:51:00Z" w:initials="AB">
    <w:p w14:paraId="11CE0DF4" w14:textId="77777777" w:rsidR="00751C7C" w:rsidRDefault="00751C7C" w:rsidP="00751C7C">
      <w:pPr>
        <w:pStyle w:val="CommentText"/>
      </w:pPr>
      <w:r>
        <w:rPr>
          <w:rStyle w:val="CommentReference"/>
        </w:rPr>
        <w:annotationRef/>
      </w:r>
      <w:r>
        <w:t>Tags corresponding to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A0B20B" w15:done="0"/>
  <w15:commentEx w15:paraId="707EBC1E" w15:done="0"/>
  <w15:commentEx w15:paraId="2CFFD092" w15:done="0"/>
  <w15:commentEx w15:paraId="7E56FC7A" w15:done="0"/>
  <w15:commentEx w15:paraId="5775EE28" w15:done="0"/>
  <w15:commentEx w15:paraId="7E08C6A9" w15:done="0"/>
  <w15:commentEx w15:paraId="7CB39E55" w15:done="0"/>
  <w15:commentEx w15:paraId="11CE0D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A0B20B" w16cid:durableId="224961A4"/>
  <w16cid:commentId w16cid:paraId="707EBC1E" w16cid:durableId="22496302"/>
  <w16cid:commentId w16cid:paraId="2CFFD092" w16cid:durableId="1FF01A07"/>
  <w16cid:commentId w16cid:paraId="7E56FC7A" w16cid:durableId="1FF019A5"/>
  <w16cid:commentId w16cid:paraId="5775EE28" w16cid:durableId="22484070"/>
  <w16cid:commentId w16cid:paraId="7E08C6A9" w16cid:durableId="22484056"/>
  <w16cid:commentId w16cid:paraId="7CB39E55" w16cid:durableId="1FF0138D"/>
  <w16cid:commentId w16cid:paraId="11CE0DF4" w16cid:durableId="1FF01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4F687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23592"/>
    <w:multiLevelType w:val="multilevel"/>
    <w:tmpl w:val="DE609994"/>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2" w15:restartNumberingAfterBreak="0">
    <w:nsid w:val="301436DE"/>
    <w:multiLevelType w:val="hybridMultilevel"/>
    <w:tmpl w:val="3BDA6C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2201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xter (PGR)">
    <w15:presenceInfo w15:providerId="AD" w15:userId="S::a.baxter.1@research.gla.ac.uk::b45e9002-b033-421d-a3d9-6d42475e9a3f"/>
  </w15:person>
  <w15:person w15:author="Andrew Baxter">
    <w15:presenceInfo w15:providerId="Windows Live" w15:userId="3de413d5ce0e7790"/>
  </w15:person>
  <w15:person w15:author="Andrew Baxter (PGR) [2]">
    <w15:presenceInfo w15:providerId="AD" w15:userId="S-1-5-21-3392181128-250301629-2379905336-322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 - no bracket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51C7C"/>
    <w:rsid w:val="000157F4"/>
    <w:rsid w:val="000240E3"/>
    <w:rsid w:val="000628F7"/>
    <w:rsid w:val="000631F9"/>
    <w:rsid w:val="000723C0"/>
    <w:rsid w:val="00074EC3"/>
    <w:rsid w:val="00085BC1"/>
    <w:rsid w:val="00090FF4"/>
    <w:rsid w:val="000A7DDF"/>
    <w:rsid w:val="000E074B"/>
    <w:rsid w:val="000E0C3B"/>
    <w:rsid w:val="000E6388"/>
    <w:rsid w:val="00111FE4"/>
    <w:rsid w:val="00126AB9"/>
    <w:rsid w:val="00153DEF"/>
    <w:rsid w:val="00163346"/>
    <w:rsid w:val="001653B5"/>
    <w:rsid w:val="00183679"/>
    <w:rsid w:val="001A50EB"/>
    <w:rsid w:val="001E79A4"/>
    <w:rsid w:val="00250101"/>
    <w:rsid w:val="002E1C28"/>
    <w:rsid w:val="002E7B1C"/>
    <w:rsid w:val="003225C9"/>
    <w:rsid w:val="0034340C"/>
    <w:rsid w:val="00365224"/>
    <w:rsid w:val="00380643"/>
    <w:rsid w:val="0038513F"/>
    <w:rsid w:val="003A4D09"/>
    <w:rsid w:val="003D65DC"/>
    <w:rsid w:val="00460BAA"/>
    <w:rsid w:val="00470A48"/>
    <w:rsid w:val="00473580"/>
    <w:rsid w:val="00476469"/>
    <w:rsid w:val="004B4A01"/>
    <w:rsid w:val="004E7FCD"/>
    <w:rsid w:val="005655ED"/>
    <w:rsid w:val="005A2C6A"/>
    <w:rsid w:val="005A7F20"/>
    <w:rsid w:val="005B29C7"/>
    <w:rsid w:val="005B7D39"/>
    <w:rsid w:val="005C0FEC"/>
    <w:rsid w:val="005E381B"/>
    <w:rsid w:val="005E4923"/>
    <w:rsid w:val="005E4F8E"/>
    <w:rsid w:val="005F6161"/>
    <w:rsid w:val="006935C9"/>
    <w:rsid w:val="006B0C06"/>
    <w:rsid w:val="006B6A22"/>
    <w:rsid w:val="007013DF"/>
    <w:rsid w:val="00715F84"/>
    <w:rsid w:val="00751C7C"/>
    <w:rsid w:val="00760055"/>
    <w:rsid w:val="00763962"/>
    <w:rsid w:val="007676F9"/>
    <w:rsid w:val="00785D2F"/>
    <w:rsid w:val="007B410C"/>
    <w:rsid w:val="007E6092"/>
    <w:rsid w:val="008059C6"/>
    <w:rsid w:val="00875C3D"/>
    <w:rsid w:val="00882A16"/>
    <w:rsid w:val="008A64A6"/>
    <w:rsid w:val="008B36AC"/>
    <w:rsid w:val="008B630D"/>
    <w:rsid w:val="008E26D3"/>
    <w:rsid w:val="009169E4"/>
    <w:rsid w:val="00931032"/>
    <w:rsid w:val="009735F7"/>
    <w:rsid w:val="009C6A68"/>
    <w:rsid w:val="009D5023"/>
    <w:rsid w:val="009F069B"/>
    <w:rsid w:val="00A11BF4"/>
    <w:rsid w:val="00A81752"/>
    <w:rsid w:val="00AD2501"/>
    <w:rsid w:val="00AD460C"/>
    <w:rsid w:val="00B260BA"/>
    <w:rsid w:val="00B33CCD"/>
    <w:rsid w:val="00B42D7D"/>
    <w:rsid w:val="00B514DB"/>
    <w:rsid w:val="00B80F03"/>
    <w:rsid w:val="00BA2EDD"/>
    <w:rsid w:val="00BB25D7"/>
    <w:rsid w:val="00BE32CE"/>
    <w:rsid w:val="00C1233E"/>
    <w:rsid w:val="00C52DF3"/>
    <w:rsid w:val="00C54F34"/>
    <w:rsid w:val="00C677D6"/>
    <w:rsid w:val="00D17A37"/>
    <w:rsid w:val="00D74832"/>
    <w:rsid w:val="00D91132"/>
    <w:rsid w:val="00E069B1"/>
    <w:rsid w:val="00E37D7F"/>
    <w:rsid w:val="00E46772"/>
    <w:rsid w:val="00E76F8D"/>
    <w:rsid w:val="00EF7603"/>
    <w:rsid w:val="00F04DA5"/>
    <w:rsid w:val="00F07FF2"/>
    <w:rsid w:val="00F42F99"/>
    <w:rsid w:val="00F45D05"/>
    <w:rsid w:val="00F546F0"/>
    <w:rsid w:val="00F67B48"/>
    <w:rsid w:val="00F854E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0D4BA3"/>
  <w15:chartTrackingRefBased/>
  <w15:docId w15:val="{55207E63-638E-4745-8005-F12958E8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1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9"/>
    <w:unhideWhenUsed/>
    <w:qFormat/>
    <w:rsid w:val="00751C7C"/>
    <w:rPr>
      <w:rFonts w:ascii="Arial" w:hAnsi="Arial" w:cs="Arial"/>
      <w:sz w:val="24"/>
      <w:szCs w:val="24"/>
    </w:rPr>
  </w:style>
  <w:style w:type="paragraph" w:styleId="Heading1">
    <w:name w:val="heading 1"/>
    <w:basedOn w:val="Normal"/>
    <w:next w:val="BodyText"/>
    <w:link w:val="Heading1Char"/>
    <w:uiPriority w:val="1"/>
    <w:qFormat/>
    <w:rsid w:val="00BA2EDD"/>
    <w:pPr>
      <w:keepNext/>
      <w:keepLines/>
      <w:numPr>
        <w:numId w:val="13"/>
      </w:numPr>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2"/>
    <w:qFormat/>
    <w:rsid w:val="00E37D7F"/>
    <w:pPr>
      <w:keepNext/>
      <w:keepLines/>
      <w:numPr>
        <w:ilvl w:val="1"/>
        <w:numId w:val="13"/>
      </w:numPr>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3"/>
    <w:qFormat/>
    <w:rsid w:val="00E37D7F"/>
    <w:pPr>
      <w:keepNext/>
      <w:keepLines/>
      <w:numPr>
        <w:ilvl w:val="2"/>
        <w:numId w:val="13"/>
      </w:numPr>
      <w:spacing w:after="360" w:line="240" w:lineRule="auto"/>
      <w:outlineLvl w:val="2"/>
    </w:pPr>
    <w:rPr>
      <w:rFonts w:eastAsiaTheme="majorEastAsia" w:cstheme="majorBidi"/>
      <w:b/>
      <w:kern w:val="28"/>
      <w:sz w:val="28"/>
    </w:rPr>
  </w:style>
  <w:style w:type="paragraph" w:styleId="Heading4">
    <w:name w:val="heading 4"/>
    <w:basedOn w:val="BodyText"/>
    <w:next w:val="BodyText"/>
    <w:link w:val="Heading4Char"/>
    <w:uiPriority w:val="4"/>
    <w:unhideWhenUsed/>
    <w:qFormat/>
    <w:rsid w:val="00E37D7F"/>
    <w:pPr>
      <w:keepNext/>
      <w:keepLines/>
      <w:numPr>
        <w:ilvl w:val="3"/>
        <w:numId w:val="13"/>
      </w:numPr>
      <w:spacing w:line="240" w:lineRule="auto"/>
      <w:outlineLvl w:val="3"/>
    </w:pPr>
    <w:rPr>
      <w:rFonts w:eastAsiaTheme="majorEastAsia" w:cstheme="majorBidi"/>
      <w:b/>
      <w:iCs/>
    </w:rPr>
  </w:style>
  <w:style w:type="paragraph" w:styleId="Heading5">
    <w:name w:val="heading 5"/>
    <w:basedOn w:val="Normal"/>
    <w:next w:val="Normal"/>
    <w:link w:val="Heading5Char"/>
    <w:uiPriority w:val="14"/>
    <w:unhideWhenUsed/>
    <w:qFormat/>
    <w:rsid w:val="00751C7C"/>
    <w:pPr>
      <w:keepNext/>
      <w:keepLines/>
      <w:numPr>
        <w:ilvl w:val="4"/>
        <w:numId w:val="13"/>
      </w:numPr>
      <w:spacing w:before="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A2ED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2ED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367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link w:val="Caption2Char"/>
    <w:uiPriority w:val="7"/>
    <w:qFormat/>
    <w:rsid w:val="00183679"/>
    <w:pPr>
      <w:spacing w:before="0" w:after="360"/>
    </w:pPr>
    <w:rPr>
      <w:b w:val="0"/>
    </w:rPr>
  </w:style>
  <w:style w:type="paragraph" w:styleId="Caption">
    <w:name w:val="caption"/>
    <w:basedOn w:val="Normal"/>
    <w:next w:val="BodyText"/>
    <w:link w:val="CaptionChar"/>
    <w:uiPriority w:val="6"/>
    <w:qFormat/>
    <w:rsid w:val="00751C7C"/>
    <w:pPr>
      <w:spacing w:before="120" w:after="0" w:line="240" w:lineRule="auto"/>
    </w:pPr>
    <w:rPr>
      <w:b/>
      <w:iCs/>
      <w:color w:val="000000" w:themeColor="text1"/>
      <w:sz w:val="20"/>
      <w:szCs w:val="18"/>
    </w:rPr>
  </w:style>
  <w:style w:type="paragraph" w:styleId="BodyText">
    <w:name w:val="Body Text"/>
    <w:basedOn w:val="Normal"/>
    <w:link w:val="BodyTextChar"/>
    <w:qFormat/>
    <w:rsid w:val="00183679"/>
    <w:pPr>
      <w:spacing w:after="360" w:line="360" w:lineRule="auto"/>
    </w:pPr>
  </w:style>
  <w:style w:type="character" w:customStyle="1" w:styleId="BodyTextChar">
    <w:name w:val="Body Text Char"/>
    <w:basedOn w:val="DefaultParagraphFont"/>
    <w:link w:val="BodyText"/>
    <w:rsid w:val="004E7FCD"/>
    <w:rPr>
      <w:rFonts w:ascii="Arial" w:hAnsi="Arial" w:cs="Arial"/>
      <w:sz w:val="24"/>
      <w:szCs w:val="24"/>
    </w:rPr>
  </w:style>
  <w:style w:type="paragraph" w:customStyle="1" w:styleId="Captionspace">
    <w:name w:val="Captionspace"/>
    <w:basedOn w:val="Caption"/>
    <w:next w:val="BodyText"/>
    <w:uiPriority w:val="8"/>
    <w:qFormat/>
    <w:rsid w:val="00183679"/>
    <w:pPr>
      <w:spacing w:before="0" w:after="160"/>
    </w:pPr>
    <w:rPr>
      <w:b w:val="0"/>
    </w:rPr>
  </w:style>
  <w:style w:type="paragraph" w:customStyle="1" w:styleId="Appendix">
    <w:name w:val="Appendix"/>
    <w:basedOn w:val="Heading2"/>
    <w:next w:val="Normal"/>
    <w:uiPriority w:val="11"/>
    <w:qFormat/>
    <w:rsid w:val="00BA2EDD"/>
    <w:pPr>
      <w:numPr>
        <w:ilvl w:val="8"/>
        <w:numId w:val="11"/>
      </w:numPr>
    </w:pPr>
  </w:style>
  <w:style w:type="character" w:customStyle="1" w:styleId="Heading2Char">
    <w:name w:val="Heading 2 Char"/>
    <w:basedOn w:val="DefaultParagraphFont"/>
    <w:link w:val="Heading2"/>
    <w:uiPriority w:val="2"/>
    <w:rsid w:val="004E7FC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4"/>
    <w:rsid w:val="004E7FCD"/>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3"/>
    <w:rsid w:val="004E7FCD"/>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4"/>
    <w:rsid w:val="004E7FCD"/>
    <w:rPr>
      <w:rFonts w:ascii="Arial" w:eastAsiaTheme="majorEastAsia" w:hAnsi="Arial" w:cstheme="majorBidi"/>
      <w:b/>
      <w:iCs/>
      <w:sz w:val="24"/>
      <w:szCs w:val="24"/>
    </w:rPr>
  </w:style>
  <w:style w:type="character" w:customStyle="1" w:styleId="Heading5Char">
    <w:name w:val="Heading 5 Char"/>
    <w:basedOn w:val="DefaultParagraphFont"/>
    <w:link w:val="Heading5"/>
    <w:uiPriority w:val="14"/>
    <w:rsid w:val="00751C7C"/>
    <w:rPr>
      <w:rFonts w:ascii="Arial" w:eastAsiaTheme="majorEastAsia" w:hAnsi="Arial" w:cstheme="majorBidi"/>
      <w:b/>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10"/>
    <w:qFormat/>
    <w:rsid w:val="00183679"/>
    <w:pPr>
      <w:numPr>
        <w:ilvl w:val="7"/>
        <w:numId w:val="11"/>
      </w:numPr>
    </w:pPr>
    <w:rPr>
      <w:spacing w:val="-10"/>
      <w:szCs w:val="56"/>
    </w:rPr>
  </w:style>
  <w:style w:type="character" w:customStyle="1" w:styleId="TitleChar">
    <w:name w:val="Title Char"/>
    <w:basedOn w:val="DefaultParagraphFont"/>
    <w:link w:val="Title"/>
    <w:uiPriority w:val="3"/>
    <w:rsid w:val="004E7FCD"/>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BalloonText">
    <w:name w:val="Balloon Text"/>
    <w:basedOn w:val="Normal"/>
    <w:link w:val="BalloonTextChar"/>
    <w:uiPriority w:val="99"/>
    <w:semiHidden/>
    <w:unhideWhenUsed/>
    <w:rsid w:val="00751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C7C"/>
    <w:rPr>
      <w:rFonts w:ascii="Segoe UI" w:hAnsi="Segoe UI" w:cs="Segoe UI"/>
      <w:sz w:val="18"/>
      <w:szCs w:val="18"/>
    </w:rPr>
  </w:style>
  <w:style w:type="character" w:customStyle="1" w:styleId="CaptionChar">
    <w:name w:val="Caption Char"/>
    <w:basedOn w:val="DefaultParagraphFont"/>
    <w:link w:val="Caption"/>
    <w:uiPriority w:val="6"/>
    <w:rsid w:val="00751C7C"/>
    <w:rPr>
      <w:rFonts w:ascii="Arial" w:hAnsi="Arial" w:cs="Arial"/>
      <w:b/>
      <w:iCs/>
      <w:color w:val="000000" w:themeColor="text1"/>
      <w:sz w:val="20"/>
      <w:szCs w:val="18"/>
    </w:rPr>
  </w:style>
  <w:style w:type="character" w:customStyle="1" w:styleId="Caption2Char">
    <w:name w:val="Caption 2 Char"/>
    <w:basedOn w:val="CaptionChar"/>
    <w:link w:val="Caption2"/>
    <w:uiPriority w:val="7"/>
    <w:rsid w:val="00751C7C"/>
    <w:rPr>
      <w:rFonts w:ascii="Arial" w:hAnsi="Arial" w:cs="Arial"/>
      <w:b w:val="0"/>
      <w:iCs/>
      <w:color w:val="000000" w:themeColor="text1"/>
      <w:sz w:val="20"/>
      <w:szCs w:val="18"/>
    </w:rPr>
  </w:style>
  <w:style w:type="paragraph" w:customStyle="1" w:styleId="Image">
    <w:name w:val="Image"/>
    <w:basedOn w:val="Normal"/>
    <w:next w:val="Caption"/>
    <w:uiPriority w:val="99"/>
    <w:qFormat/>
    <w:rsid w:val="00751C7C"/>
    <w:pPr>
      <w:keepNext/>
      <w:spacing w:after="0"/>
    </w:pPr>
    <w:rPr>
      <w:rFonts w:asciiTheme="minorHAnsi" w:hAnsiTheme="minorHAnsi" w:cstheme="minorBidi"/>
      <w:sz w:val="22"/>
      <w:szCs w:val="22"/>
      <w:lang w:eastAsia="zh-CN"/>
    </w:rPr>
  </w:style>
  <w:style w:type="character" w:styleId="CommentReference">
    <w:name w:val="annotation reference"/>
    <w:basedOn w:val="DefaultParagraphFont"/>
    <w:uiPriority w:val="99"/>
    <w:semiHidden/>
    <w:unhideWhenUsed/>
    <w:rsid w:val="00751C7C"/>
    <w:rPr>
      <w:sz w:val="16"/>
      <w:szCs w:val="16"/>
    </w:rPr>
  </w:style>
  <w:style w:type="paragraph" w:styleId="CommentText">
    <w:name w:val="annotation text"/>
    <w:basedOn w:val="Normal"/>
    <w:link w:val="CommentTextChar"/>
    <w:uiPriority w:val="99"/>
    <w:semiHidden/>
    <w:unhideWhenUsed/>
    <w:rsid w:val="00751C7C"/>
    <w:pPr>
      <w:spacing w:line="240" w:lineRule="auto"/>
    </w:pPr>
    <w:rPr>
      <w:sz w:val="20"/>
      <w:szCs w:val="20"/>
    </w:rPr>
  </w:style>
  <w:style w:type="character" w:customStyle="1" w:styleId="CommentTextChar">
    <w:name w:val="Comment Text Char"/>
    <w:basedOn w:val="DefaultParagraphFont"/>
    <w:link w:val="CommentText"/>
    <w:uiPriority w:val="99"/>
    <w:semiHidden/>
    <w:rsid w:val="00751C7C"/>
    <w:rPr>
      <w:rFonts w:ascii="Arial" w:hAnsi="Arial" w:cs="Arial"/>
      <w:sz w:val="20"/>
      <w:szCs w:val="20"/>
    </w:rPr>
  </w:style>
  <w:style w:type="table" w:styleId="PlainTable4">
    <w:name w:val="Plain Table 4"/>
    <w:basedOn w:val="TableNormal"/>
    <w:uiPriority w:val="44"/>
    <w:rsid w:val="00751C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54F34"/>
    <w:pPr>
      <w:spacing w:after="0"/>
      <w:jc w:val="center"/>
    </w:pPr>
    <w:rPr>
      <w:noProof/>
    </w:rPr>
  </w:style>
  <w:style w:type="character" w:customStyle="1" w:styleId="EndNoteBibliographyTitleChar">
    <w:name w:val="EndNote Bibliography Title Char"/>
    <w:basedOn w:val="BodyTextChar"/>
    <w:link w:val="EndNoteBibliographyTitle"/>
    <w:rsid w:val="00C54F34"/>
    <w:rPr>
      <w:rFonts w:ascii="Arial" w:hAnsi="Arial" w:cs="Arial"/>
      <w:noProof/>
      <w:sz w:val="24"/>
      <w:szCs w:val="24"/>
    </w:rPr>
  </w:style>
  <w:style w:type="paragraph" w:customStyle="1" w:styleId="EndNoteBibliography">
    <w:name w:val="EndNote Bibliography"/>
    <w:basedOn w:val="Normal"/>
    <w:link w:val="EndNoteBibliographyChar"/>
    <w:rsid w:val="00C54F34"/>
    <w:pPr>
      <w:spacing w:line="240" w:lineRule="auto"/>
    </w:pPr>
    <w:rPr>
      <w:noProof/>
    </w:rPr>
  </w:style>
  <w:style w:type="character" w:customStyle="1" w:styleId="EndNoteBibliographyChar">
    <w:name w:val="EndNote Bibliography Char"/>
    <w:basedOn w:val="BodyTextChar"/>
    <w:link w:val="EndNoteBibliography"/>
    <w:rsid w:val="00C54F34"/>
    <w:rPr>
      <w:rFonts w:ascii="Arial" w:hAnsi="Arial" w:cs="Arial"/>
      <w:noProof/>
      <w:sz w:val="24"/>
      <w:szCs w:val="24"/>
    </w:rPr>
  </w:style>
  <w:style w:type="character" w:styleId="Hyperlink">
    <w:name w:val="Hyperlink"/>
    <w:basedOn w:val="DefaultParagraphFont"/>
    <w:uiPriority w:val="99"/>
    <w:unhideWhenUsed/>
    <w:rsid w:val="00C54F34"/>
    <w:rPr>
      <w:color w:val="0563C1" w:themeColor="hyperlink"/>
      <w:u w:val="single"/>
    </w:rPr>
  </w:style>
  <w:style w:type="character" w:styleId="UnresolvedMention">
    <w:name w:val="Unresolved Mention"/>
    <w:basedOn w:val="DefaultParagraphFont"/>
    <w:uiPriority w:val="99"/>
    <w:semiHidden/>
    <w:unhideWhenUsed/>
    <w:rsid w:val="00C54F3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B0C06"/>
    <w:rPr>
      <w:b/>
      <w:bCs/>
    </w:rPr>
  </w:style>
  <w:style w:type="character" w:customStyle="1" w:styleId="CommentSubjectChar">
    <w:name w:val="Comment Subject Char"/>
    <w:basedOn w:val="CommentTextChar"/>
    <w:link w:val="CommentSubject"/>
    <w:uiPriority w:val="99"/>
    <w:semiHidden/>
    <w:rsid w:val="006B0C06"/>
    <w:rPr>
      <w:rFonts w:ascii="Arial" w:hAnsi="Arial" w:cs="Arial"/>
      <w:b/>
      <w:bCs/>
      <w:sz w:val="20"/>
      <w:szCs w:val="20"/>
    </w:rPr>
  </w:style>
  <w:style w:type="paragraph" w:styleId="ListBullet">
    <w:name w:val="List Bullet"/>
    <w:basedOn w:val="Normal"/>
    <w:uiPriority w:val="99"/>
    <w:unhideWhenUsed/>
    <w:rsid w:val="000240E3"/>
    <w:pPr>
      <w:numPr>
        <w:numId w:val="14"/>
      </w:numPr>
      <w:ind w:left="357" w:hanging="357"/>
      <w:pPrChange w:id="0" w:author="Andrew Baxter (PGR)" w:date="2020-04-21T12:13:00Z">
        <w:pPr>
          <w:numPr>
            <w:numId w:val="14"/>
          </w:numPr>
          <w:tabs>
            <w:tab w:val="num" w:pos="360"/>
          </w:tabs>
          <w:spacing w:after="160" w:line="259" w:lineRule="auto"/>
          <w:ind w:left="360" w:hanging="360"/>
          <w:contextualSpacing/>
        </w:pPr>
      </w:pPrChange>
    </w:pPr>
    <w:rPr>
      <w:rPrChange w:id="0" w:author="Andrew Baxter (PGR)" w:date="2020-04-21T12:13:00Z">
        <w:rPr>
          <w:rFonts w:ascii="Arial" w:eastAsiaTheme="minorEastAsia" w:hAnsi="Arial" w:cs="Arial"/>
          <w:sz w:val="24"/>
          <w:szCs w:val="24"/>
          <w:lang w:val="en-GB" w:eastAsia="ja-JP" w:bidi="ar-SA"/>
        </w:rPr>
      </w:rPrChange>
    </w:rPr>
  </w:style>
  <w:style w:type="paragraph" w:styleId="NoSpacing">
    <w:name w:val="No Spacing"/>
    <w:uiPriority w:val="2"/>
    <w:qFormat/>
    <w:rsid w:val="00D17A37"/>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AC046D158EE4DB937DA9A56D27D1C" ma:contentTypeVersion="13" ma:contentTypeDescription="Create a new document." ma:contentTypeScope="" ma:versionID="fd7b4cd796765eb0512b0d3f9b157731">
  <xsd:schema xmlns:xsd="http://www.w3.org/2001/XMLSchema" xmlns:xs="http://www.w3.org/2001/XMLSchema" xmlns:p="http://schemas.microsoft.com/office/2006/metadata/properties" xmlns:ns3="b24ac480-a0b1-4388-a6cd-cfb001cdf6c7" xmlns:ns4="e7d8f92c-3952-4b7d-acc4-88cf8f2f7888" targetNamespace="http://schemas.microsoft.com/office/2006/metadata/properties" ma:root="true" ma:fieldsID="a829824c4f8f29374fca99920572b7bd" ns3:_="" ns4:_="">
    <xsd:import namespace="b24ac480-a0b1-4388-a6cd-cfb001cdf6c7"/>
    <xsd:import namespace="e7d8f92c-3952-4b7d-acc4-88cf8f2f78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c480-a0b1-4388-a6cd-cfb001cdf6c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d8f92c-3952-4b7d-acc4-88cf8f2f78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4952-69D0-4FAB-A31A-2AFE7E29B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c480-a0b1-4388-a6cd-cfb001cdf6c7"/>
    <ds:schemaRef ds:uri="e7d8f92c-3952-4b7d-acc4-88cf8f2f7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6B415-B084-470F-903F-29BAF1C1AC76}">
  <ds:schemaRefs>
    <ds:schemaRef ds:uri="http://schemas.microsoft.com/sharepoint/v3/contenttype/forms"/>
  </ds:schemaRefs>
</ds:datastoreItem>
</file>

<file path=customXml/itemProps3.xml><?xml version="1.0" encoding="utf-8"?>
<ds:datastoreItem xmlns:ds="http://schemas.openxmlformats.org/officeDocument/2006/customXml" ds:itemID="{D551A14B-5A9F-47A0-BD5A-D723D9423CAF}">
  <ds:schemaRef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e7d8f92c-3952-4b7d-acc4-88cf8f2f7888"/>
    <ds:schemaRef ds:uri="http://schemas.microsoft.com/office/2006/metadata/properties"/>
    <ds:schemaRef ds:uri="b24ac480-a0b1-4388-a6cd-cfb001cdf6c7"/>
    <ds:schemaRef ds:uri="http://www.w3.org/XML/1998/namespace"/>
    <ds:schemaRef ds:uri="http://purl.org/dc/terms/"/>
  </ds:schemaRefs>
</ds:datastoreItem>
</file>

<file path=customXml/itemProps4.xml><?xml version="1.0" encoding="utf-8"?>
<ds:datastoreItem xmlns:ds="http://schemas.openxmlformats.org/officeDocument/2006/customXml" ds:itemID="{A80935D2-9936-4977-A250-A0CC0E25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ED677F57.dotm</Template>
  <TotalTime>1260</TotalTime>
  <Pages>8</Pages>
  <Words>4784</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01052018</vt:lpstr>
    </vt:vector>
  </TitlesOfParts>
  <Company/>
  <LinksUpToDate>false</LinksUpToDate>
  <CharactersWithSpaces>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01052018</dc:title>
  <dc:subject/>
  <dc:creator>Andrew Baxter (PGR)</dc:creator>
  <cp:keywords/>
  <dc:description/>
  <cp:lastModifiedBy>Andrew Baxter (PGR)</cp:lastModifiedBy>
  <cp:revision>68</cp:revision>
  <dcterms:created xsi:type="dcterms:W3CDTF">2020-04-08T13:03:00Z</dcterms:created>
  <dcterms:modified xsi:type="dcterms:W3CDTF">2020-04-21T11:23:00Z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0x0101004E0AC046D158EE4DB937DA9A56D27D1C</vt:lpwstr>
  </property>
  <property fmtid="{D5CDD505-2E9C-101B-9397-08002B2CF9AE}" pid="3" name="Mendeley Document_1">
    <vt:lpwstr>True</vt:lpwstr>
  </property>
  <property fmtid="{D5CDD505-2E9C-101B-9397-08002B2CF9AE}" pid="4" name="Mendeley Unique User Id_1">
    <vt:lpwstr>f0d5138d-1ac7-397c-94b7-3b1ff177732f</vt:lpwstr>
  </property>
  <property fmtid="{D5CDD505-2E9C-101B-9397-08002B2CF9AE}" pid="5" name="Mendeley Citation Style_1">
    <vt:lpwstr>http://www.zotero.org/styles/apa</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http://www.zotero.org/styles/bmj</vt:lpwstr>
  </property>
  <property fmtid="{D5CDD505-2E9C-101B-9397-08002B2CF9AE}" pid="11" name="Mendeley Recent Style Name 2_1">
    <vt:lpwstr>BMJ</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8th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