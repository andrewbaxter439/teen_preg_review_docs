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174F9" w14:textId="6BF59BE0" w:rsidR="00D55BDA" w:rsidRDefault="00D55BDA" w:rsidP="001C00E3">
      <w:pPr>
        <w:pStyle w:val="Title"/>
      </w:pPr>
      <w:r>
        <w:t>What caused the drop in teenage pregnancy from 1999 to 2015? A review of reviews of hypothesised causes</w:t>
      </w:r>
    </w:p>
    <w:p w14:paraId="188153EB" w14:textId="473199E5" w:rsidR="00D55BDA" w:rsidRDefault="00D55BDA" w:rsidP="001C00E3">
      <w:pPr>
        <w:pStyle w:val="Heading1"/>
      </w:pPr>
      <w:r w:rsidRPr="001C00E3">
        <w:t>Introduction</w:t>
      </w:r>
    </w:p>
    <w:p w14:paraId="347D2195" w14:textId="02B6368D" w:rsidR="00D55BDA" w:rsidRDefault="00D55BDA" w:rsidP="00D55BDA">
      <w:pPr>
        <w:pStyle w:val="BodyText"/>
      </w:pPr>
      <w:r>
        <w:t xml:space="preserve">As demonstrated in the literature in the previous chapter, </w:t>
      </w:r>
      <w:r w:rsidR="00C7285B">
        <w:t xml:space="preserve">observations of </w:t>
      </w:r>
      <w:r>
        <w:t xml:space="preserve">high rates of pregnancy amongst teenagers </w:t>
      </w:r>
      <w:r w:rsidR="00C7285B">
        <w:t>have</w:t>
      </w:r>
      <w:r>
        <w:t xml:space="preserve"> prompted action to reduce these in developed countries. In the last few decades, large drops in rates have occurred in several of these countries</w:t>
      </w:r>
      <w:r w:rsidR="00D61BAE">
        <w:t xml:space="preserve"> (ref: </w:t>
      </w:r>
      <w:r w:rsidR="000B2A40">
        <w:t>figure produced in last chapter?)</w:t>
      </w:r>
      <w:r>
        <w:t xml:space="preserve">. Observers have suggested that </w:t>
      </w:r>
      <w:r w:rsidR="000B2A40">
        <w:t>several</w:t>
      </w:r>
      <w:r>
        <w:t xml:space="preserve"> interventions intended to reduce risk of pregnancy amongst teenagers may have each contributed to this overall decrease</w:t>
      </w:r>
      <w:r w:rsidR="00C7285B">
        <w:t xml:space="preserve"> </w:t>
      </w:r>
      <w:r w:rsidR="00F15E75">
        <w:fldChar w:fldCharType="begin" w:fldLock="1"/>
      </w:r>
      <w:r w:rsidR="007A09C4">
        <w:instrText>ADDIN CSL_CITATION {"citationItems":[{"id":"ITEM-1","itemData":{"DOI":"10.1136/jech-2012-201034","PMID":"23427206","abstract":"BACKGROUND Theoretically, there may be benefit in augmenting school-based sexual health education with sexual health services, but the outcomes are poorly understood. Healthy Respect 2 (HR2) combined sex education with youth-friendly sexual health services, media campaigns and branding, and encouraged joint working between health services, local government and the voluntary sector. This study examined whether HR2: (1) improved young people's sexual health knowledge, attitudes, behaviour and use of sexual health services and (2) reduced socioeconomic inequalities in sexual health. METHODS A quasi-experiment in which the intervention and comparison areas were matched for teenage pregnancy and terminations, and schools were matched by social deprivation. 5283 pupils aged 15-16 years (2269 intervention, 3014 comparison) were recruited to cross-sectional surveys in 2007, 2008 and 2009. RESULTS The intervention improved males' and, to a lesser extent, females' sexual health knowledge. Males' intention to use condoms, and reported use of condoms, was unaffected, compared with a reduction in both among males in the comparison arm. Although females exposed to the intervention became less accepting of condoms, there was no change in their intention to use condoms and reported condom use. Pupils became more tolerant of sexual coercion in both the intervention and comparison arms. Attitudes towards same-sex relationships remained largely unaffected. More pupils in the HR2 area used sexual health services, including those from lower socioeconomic backgrounds. This aside, sexual health inequalities remained. CONCLUSIONS Combining school-based sex education and sexual health clinics has a limited impact. Interventions that address the upstream causes of poor sexual health, such as a detrimental sociocultural environment, represent promising alternatives. These should prioritise the most vulnerable young people.","author":[{"dropping-particle":"","family":"Elliott","given":"Lawrie","non-dropping-particle":"","parse-names":false,"suffix":""},{"dropping-particle":"","family":"Henderson","given":"Marion","non-dropping-particle":"","parse-names":false,"suffix":""},{"dropping-particle":"","family":"Nixon","given":"Catherine","non-dropping-particle":"","parse-names":false,"suffix":""},{"dropping-particle":"","family":"Wight","given":"Daniel","non-dropping-particle":"","parse-names":false,"suffix":""}],"container-title":"Journal of epidemiology and community health","id":"ITEM-1","issued":{"date-parts":[["2013"]]},"page":"398-404","publisher":"BMJ Publishing Group Ltd","title":"Has untargeted sexual health promotion for young people reached its limit? A quasi-experimental study.","type":"article-journal","volume":"67"},"label":"section","prefix":"for example: ","uris":["http://www.mendeley.com/documents/?uuid=c757fef0-afa9-3e61-8d37-05d964010275"]},{"id":"ITEM-2","itemData":{"author":[{"dropping-particle":"","family":"Hadley","given":"Alison","non-dropping-particle":"","parse-names":false,"suffix":""}],"container-title":"Entre Nous","id":"ITEM-2","issued":{"date-parts":[["2014"]]},"page":"28-29","title":"The Teenage Pregnancy Strategy for England: Concerted effort can make a difference!","type":"article-journal","volume":"80"},"uris":["http://www.mendeley.com/documents/?uuid=6f8dda47-f466-38a9-8ce1-d8bb2cec902f"]},{"id":"ITEM-3","itemData":{"DOI":"10.1136/bmjopen-2016-013601","ISSN":"2044-6055","author":[{"dropping-particle":"","family":"Sipsma","given":"Heather L","non-dropping-particle":"","parse-names":false,"suffix":""},{"dropping-particle":"","family":"Canavan","given":"Maureen","non-dropping-particle":"","parse-names":false,"suffix":""},{"dropping-particle":"","family":"Gilliam","given":"Melissa","non-dropping-particle":"","parse-names":false,"suffix":""},{"dropping-particle":"","family":"Bradley","given":"Elizabeth","non-dropping-particle":"","parse-names":false,"suffix":""}],"container-title":"BMJ Open","id":"ITEM-3","issue":"5","issued":{"date-parts":[["2017"]]},"page":"e013601","title":"Impact of social service and public health spending on teenage birth rates across the USA: an ecological study","type":"article-journal","volume":"7"},"uris":["http://www.mendeley.com/documents/?uuid=49740366-c412-498c-8814-0a8cdbf9102f"]},{"id":"ITEM-4","itemData":{"DOI":"10.1016/j.jhealeco.2015.01.003","ISBN":"0167-6296","ISSN":"18791646","PMID":"25647142","abstract":"We investigate trends in the U.S. rate of teen childbearing between 1981 and 2010, focusing specifically on the sizable decline since 1991. We focus on establishing the role of state-level demographic changes, economic conditions, and targeted policies in driving recent aggregate trends. We offer three main observations. First, the recent decline cannot be explained by the changing racial and ethnic composition of teens. Second, the only targeted policies that have had a statistically discernible impact on aggregate teen birth rates are declining welfare benefits and expanded access to family planning services through Medicaid, but these policies can account for only 12.6 percent of the observed decline since 1991. Third, higher unemployment rates lead to lower teen birth rates and can account for 16 percent of the decline in teen birth rates since the Great Recession began.","author":[{"dropping-particle":"","family":"Kearney","given":"Melissa S.","non-dropping-particle":"","parse-names":false,"suffix":""},{"dropping-particle":"","family":"Levine","given":"Phillip B.","non-dropping-particle":"","parse-names":false,"suffix":""}],"container-title":"Journal of Health Economics","id":"ITEM-4","issue":"2012","issued":{"date-parts":[["2015"]]},"page":"15-29","publisher":"Elsevier B.V.","title":"Investigating recent trends in the U.S. teen birth rate","type":"article-journal","volume":"41"},"uris":["http://www.mendeley.com/documents/?uuid=cac62a95-3e39-4575-acc8-e6ff16f01825"]},{"id":"ITEM-5","itemData":{"DOI":"10.1016/S0140-6736(16)30449-4","abstract":"© 2016 Wellings et al. Open Access article distributed under the terms of CC BY Background In 2000, a 10-year Teenage Pregnancy Strategy was launched in England to reduce conceptions in women younger than 18 years and social exclusion in young parents. We used routinely collected data and data from Britain's National Surveys of Sexual Attitudes and Lifestyles (Natsal) to examine progress towards these goals. Methods In this observational study, we used random-effects meta-regression to analyse the change in conception rates from 1994–98 to 2009–13 by top-tier local authorities in England, in relation to Teenage Pregnancy Strategy-related expenditure per head, socioeconomic deprivation, and region. Data from similar probability sample surveys: Natsal-1 (1990–91), Natsal-2 (1999–2001), and Natsal-3 (2010–12) were used to assess the prevalence of risk factors and their association with conception in women younger than 18 years in women aged 18–24 years; and the prevalence of participation in education, work, and training in young mothers. Findings Conception rates in women younger than 18 years declined steadily from their peak in 1996–98 and more rapidly from 2007 onwards. More deprived areas and those receiving greater Teenage Pregnancy Strategy-related investment had higher rates of conception in 1994–98 and had greater declines to 2009–13. Regression analyses assessing the association between Teenage Pregnancy Strategy funding and decline in conception rates in women younger than 18 years showed an estimated reduction in the conception rate of 11·4 conceptions (95% CI 9·6–13·2; p&lt;0·0001) per 1000 women aged 15–17 years for every £100 Teenage Pregnancy Strategy spend per head and a reduction of 8·2 conceptions (5·8–10·5; p&lt;0·0001) after adjustment for socioeconomic deprivation and region. The association between conception in women younger than 18 years and lower socioeconomic status weakened slightly between Natsal-2 and Natsal-3. The prevalence of participation in education, work, or training among young women with a child conceived before age 18 years was low, but the odds of them doing so doubled between Natsal-2 and Natsal-3 (odds ratio 1·99, 95% CI 0·99–4·00). Interpretation A sustained, multifaceted policy intervention involving health and education agencies, alongside other social and educational changes, has probably contributed to a substantial and accelerating decline in conceptions in women younger than 18 years in England since the late 199…","author":[{"dropping-particle":"","family":"Wellings","given":"K.","non-dropping-particle":"","parse-names":false,"suffix":""},{"dropping-particle":"","family":"Palmer","given":"M.J.","non-dropping-particle":"","parse-names":false,"suffix":""},{"dropping-particle":"","family":"Geary","given":"R.S.","non-dropping-particle":"","parse-names":false,"suffix":""},{"dropping-particle":"","family":"Gibson","given":"L.J.","non-dropping-particle":"","parse-names":false,"suffix":""},{"dropping-particle":"","family":"Copas","given":"A.","non-dropping-particle":"","parse-names":false,"suffix":""},{"dropping-particle":"","family":"Datta","given":"J.","non-dropping-particle":"","parse-names":false,"suffix":""},{"dropping-particle":"","family":"Glasier","given":"A.","non-dropping-particle":"","parse-names":false,"suffix":""},{"dropping-particle":"","family":"Scott","given":"R.H.","non-dropping-particle":"","parse-names":false,"suffix":""},{"dropping-particle":"","family":"Mercer","given":"C.H.","non-dropping-particle":"","parse-names":false,"suffix":""},{"dropping-particle":"","family":"Erens","given":"B.","non-dropping-particle":"","parse-names":false,"suffix":""},{"dropping-particle":"","family":"Tanton","given":"C.","non-dropping-particle":"","parse-names":false,"suffix":""},{"dropping-particle":"","family":"Wilkinson","given":"P.","non-dropping-particle":"","parse-names":false,"suffix":""}],"container-title":"The Lancet","id":"ITEM-5","issue":"10044","issued":{"date-parts":[["2016"]]},"page":"586-595","title":"Changes in conceptions in women younger than 18 years and the circumstances of young mothers in England in 2000–12: an observational study","type":"article-journal","volume":"388"},"uris":["http://www.mendeley.com/documents/?uuid=a0194941-3ca5-3d9f-9a85-faa2c5699b2a"]}],"mendeley":{"formattedCitation":"(for example: Elliott, Henderson, Nixon, &amp; Wight, 2013; Hadley, 2014; Kearney &amp; Levine, 2015; Sipsma, Canavan, Gilliam, &amp; Bradley, 2017; Wellings et al., 2016)","plainTextFormattedCitation":"(for example: Elliott, Henderson, Nixon, &amp; Wight, 2013; Hadley, 2014; Kearney &amp; Levine, 2015; Sipsma, Canavan, Gilliam, &amp; Bradley, 2017; Wellings et al., 2016)","previouslyFormattedCitation":"(for example: Elliott, Henderson, Nixon, &amp; Wight, 2013; Hadley, 2014; Kearney &amp; Levine, 2015; Sipsma, Canavan, Gilliam, &amp; Bradley, 2017; Wellings et al., 2016)"},"properties":{"noteIndex":0},"schema":"https://github.com/citation-style-language/schema/raw/master/csl-citation.json"}</w:instrText>
      </w:r>
      <w:r w:rsidR="00F15E75">
        <w:fldChar w:fldCharType="separate"/>
      </w:r>
      <w:r w:rsidR="00C7285B" w:rsidRPr="00C7285B">
        <w:rPr>
          <w:noProof/>
        </w:rPr>
        <w:t>(for example: Elliott, Henderson, Nixon, &amp; Wight, 2013; Hadley, 2014; Kearney &amp; Levine, 2015; Sipsma, Canavan, Gilliam, &amp; Bradley, 2017; Wellings et al., 2016)</w:t>
      </w:r>
      <w:r w:rsidR="00F15E75">
        <w:fldChar w:fldCharType="end"/>
      </w:r>
      <w:r>
        <w:t>. Other potential candidates for explaining the effects seen across several countries have also been suggested as global changes to the teenagers’ culture and environment</w:t>
      </w:r>
      <w:r w:rsidR="00A91D6E">
        <w:t xml:space="preserve"> </w:t>
      </w:r>
      <w:r w:rsidR="00D878A5">
        <w:fldChar w:fldCharType="begin" w:fldLock="1"/>
      </w:r>
      <w:r w:rsidR="00CF2898">
        <w:instrText>ADDIN CSL_CITATION {"citationItems":[{"id":"ITEM-1","itemData":{"DOI":"10.1016/j.socscimed.2015.02.040","ISBN":"1879-0518 (Electronic)\\r0010-7824 (Linking)","ISSN":"18735347","PMID":"25748109","abstract":"This paper examines potential explanations for recent declines in teenage pregnancy in England. We estimate panel data models of teenage conception, birth and abortion rates from regions in England. Although point estimates are consistent with the promotion of long acting reversible contraception (LARC) having a negative impact on teenage pregnancy rates, the effects are generally small and statistically insignificant. In contrast, improvements in educational achievement and, to a lesser extent, increases in the non-white proportion of the population are associated with large and statistically significant reductions in teenage pregnancy.","author":[{"dropping-particle":"","family":"Girma","given":"Sourafel","non-dropping-particle":"","parse-names":false,"suffix":""},{"dropping-particle":"","family":"Paton","given":"David","non-dropping-particle":"","parse-names":false,"suffix":""}],"container-title":"Social Science and Medicine","id":"ITEM-1","issued":{"date-parts":[["2015"]]},"note":"Overview - LARCs not hugely impacting; education rates + non-white decrease rates\n\nWinner et al 2012 - LARC efficacy not reliant on user\nAkerlof et al 1996 - better birth control = more risk?\n\nConsensus on education lowering conception rates - citation?\n\nOffice of National Statistics - key UK data source?\n\nLARCs work best for low-education backgrounds; but not hige effect size\n\nLARCs &amp;quot;unable to explain much, if any of the recent reduction&amp;quot;\n\nFundamental question - are falling pregnancy and higher educational achievements both caused by another factor, alongside falling risk behaviours?\n\nCultural change (re:social media) contributing?","page":"1-9","publisher":"Elsevier Ltd","title":"Is education the best contraception: The case of teenage pregnancy in England?","type":"article-journal","volume":"131"},"uris":["http://www.mendeley.com/documents/?uuid=012e5252-7242-419d-9a4a-062bfbf8be3f"]},{"id":"ITEM-2","itemData":{"DOI":"10.1136/bmjopen-2016-013601","ISSN":"2044-6055","author":[{"dropping-particle":"","family":"Sipsma","given":"Heather L","non-dropping-particle":"","parse-names":false,"suffix":""},{"dropping-particle":"","family":"Canavan","given":"Maureen","non-dropping-particle":"","parse-names":false,"suffix":""},{"dropping-particle":"","family":"Gilliam","given":"Melissa","non-dropping-particle":"","parse-names":false,"suffix":""},{"dropping-particle":"","family":"Bradley","given":"Elizabeth","non-dropping-particle":"","parse-names":false,"suffix":""}],"container-title":"BMJ Open","id":"ITEM-2","issue":"5","issued":{"date-parts":[["2017"]]},"page":"e013601","title":"Impact of social service and public health spending on teenage birth rates across the USA: an ecological study","type":"article-journal","volume":"7"},"uris":["http://www.mendeley.com/documents/?uuid=49740366-c412-498c-8814-0a8cdbf9102f"]},{"id":"ITEM-3","itemData":{"DOI":"10.1016/j.jhealeco.2015.01.003","ISBN":"0167-6296","ISSN":"18791646","PMID":"25647142","abstract":"We investigate trends in the U.S. rate of teen childbearing between 1981 and 2010, focusing specifically on the sizable decline since 1991. We focus on establishing the role of state-level demographic changes, economic conditions, and targeted policies in driving recent aggregate trends. We offer three main observations. First, the recent decline cannot be explained by the changing racial and ethnic composition of teens. Second, the only targeted policies that have had a statistically discernible impact on aggregate teen birth rates are declining welfare benefits and expanded access to family planning services through Medicaid, but these policies can account for only 12.6 percent of the observed decline since 1991. Third, higher unemployment rates lead to lower teen birth rates and can account for 16 percent of the decline in teen birth rates since the Great Recession began.","author":[{"dropping-particle":"","family":"Kearney","given":"Melissa S.","non-dropping-particle":"","parse-names":false,"suffix":""},{"dropping-particle":"","family":"Levine","given":"Phillip B.","non-dropping-particle":"","parse-names":false,"suffix":""}],"container-title":"Journal of Health Economics","id":"ITEM-3","issue":"2012","issued":{"date-parts":[["2015"]]},"page":"15-29","publisher":"Elsevier B.V.","title":"Investigating recent trends in the U.S. teen birth rate","type":"article-journal","volume":"41"},"uris":["http://www.mendeley.com/documents/?uuid=cac62a95-3e39-4575-acc8-e6ff16f01825"]}],"mendeley":{"formattedCitation":"(Girma &amp; Paton, 2015; Kearney &amp; Levine, 2015; Sipsma et al., 2017)","plainTextFormattedCitation":"(Girma &amp; Paton, 2015; Kearney &amp; Levine, 2015; Sipsma et al., 2017)","previouslyFormattedCitation":"(Girma &amp; Paton, 2015; Kearney &amp; Levine, 2015; Sipsma et al., 2017)"},"properties":{"noteIndex":0},"schema":"https://github.com/citation-style-language/schema/raw/master/csl-citation.json"}</w:instrText>
      </w:r>
      <w:r w:rsidR="00D878A5">
        <w:fldChar w:fldCharType="separate"/>
      </w:r>
      <w:r w:rsidR="00E47D00" w:rsidRPr="00E47D00">
        <w:rPr>
          <w:noProof/>
        </w:rPr>
        <w:t>(Girma &amp; Paton, 2015; Kearney &amp; Levine, 2015; Sipsma et al., 2017)</w:t>
      </w:r>
      <w:r w:rsidR="00D878A5">
        <w:fldChar w:fldCharType="end"/>
      </w:r>
      <w:r>
        <w:t xml:space="preserve">. </w:t>
      </w:r>
      <w:r>
        <w:fldChar w:fldCharType="begin"/>
      </w:r>
      <w:r>
        <w:instrText xml:space="preserve"> REF _Ref38364197 \h </w:instrText>
      </w:r>
      <w:r>
        <w:fldChar w:fldCharType="separate"/>
      </w:r>
      <w:r>
        <w:t xml:space="preserve">Figure </w:t>
      </w:r>
      <w:r>
        <w:rPr>
          <w:noProof/>
        </w:rPr>
        <w:t>1</w:t>
      </w:r>
      <w:r>
        <w:fldChar w:fldCharType="end"/>
      </w:r>
      <w:r>
        <w:t>, produced from the literature, presents some initial hypothesised pathways.</w:t>
      </w:r>
    </w:p>
    <w:p w14:paraId="3F7E2859" w14:textId="0C9E76FC" w:rsidR="00D55BDA" w:rsidRDefault="00D55BDA" w:rsidP="00D55BDA">
      <w:pPr>
        <w:pStyle w:val="BodyText"/>
      </w:pPr>
      <w:r>
        <w:t xml:space="preserve">Several examples of policies and interventions, shown in the top left of </w:t>
      </w:r>
      <w:r>
        <w:fldChar w:fldCharType="begin"/>
      </w:r>
      <w:r>
        <w:instrText xml:space="preserve"> REF _Ref38364197 \h </w:instrText>
      </w:r>
      <w:r>
        <w:fldChar w:fldCharType="separate"/>
      </w:r>
      <w:r>
        <w:t xml:space="preserve">Figure </w:t>
      </w:r>
      <w:r>
        <w:rPr>
          <w:noProof/>
        </w:rPr>
        <w:t>1</w:t>
      </w:r>
      <w:r>
        <w:fldChar w:fldCharType="end"/>
      </w:r>
      <w:r>
        <w:t xml:space="preserve">, are </w:t>
      </w:r>
      <w:commentRangeStart w:id="1"/>
      <w:r>
        <w:t xml:space="preserve">known </w:t>
      </w:r>
      <w:commentRangeEnd w:id="1"/>
      <w:r w:rsidR="00FC68AD">
        <w:rPr>
          <w:rStyle w:val="CommentReference"/>
        </w:rPr>
        <w:commentReference w:id="1"/>
      </w:r>
      <w:r>
        <w:t>to have been piloted and evaluated, with varying estimates of effect size.</w:t>
      </w:r>
      <w:r w:rsidR="002D2A24">
        <w:t xml:space="preserve"> Associations with environmental changes across time have also been taken to suggest some of the non-designed causes in the bottom left</w:t>
      </w:r>
      <w:r w:rsidR="001C5057">
        <w:t xml:space="preserve"> </w:t>
      </w:r>
      <w:r w:rsidR="00CF2898">
        <w:fldChar w:fldCharType="begin" w:fldLock="1"/>
      </w:r>
      <w:r w:rsidR="009B7EB4">
        <w:instrText>ADDIN CSL_CITATION {"citationItems":[{"id":"ITEM-1","itemData":{"DOI":"10.1016/j.socscimed.2015.02.040","ISBN":"1879-0518 (Electronic)\\r0010-7824 (Linking)","ISSN":"18735347","PMID":"25748109","abstract":"This paper examines potential explanations for recent declines in teenage pregnancy in England. We estimate panel data models of teenage conception, birth and abortion rates from regions in England. Although point estimates are consistent with the promotion of long acting reversible contraception (LARC) having a negative impact on teenage pregnancy rates, the effects are generally small and statistically insignificant. In contrast, improvements in educational achievement and, to a lesser extent, increases in the non-white proportion of the population are associated with large and statistically significant reductions in teenage pregnancy.","author":[{"dropping-particle":"","family":"Girma","given":"Sourafel","non-dropping-particle":"","parse-names":false,"suffix":""},{"dropping-particle":"","family":"Paton","given":"David","non-dropping-particle":"","parse-names":false,"suffix":""}],"container-title":"Social Science and Medicine","id":"ITEM-1","issued":{"date-parts":[["2015"]]},"note":"Overview - LARCs not hugely impacting; education rates + non-white decrease rates\n\nWinner et al 2012 - LARC efficacy not reliant on user\nAkerlof et al 1996 - better birth control = more risk?\n\nConsensus on education lowering conception rates - citation?\n\nOffice of National Statistics - key UK data source?\n\nLARCs work best for low-education backgrounds; but not hige effect size\n\nLARCs &amp;quot;unable to explain much, if any of the recent reduction&amp;quot;\n\nFundamental question - are falling pregnancy and higher educational achievements both caused by another factor, alongside falling risk behaviours?\n\nCultural change (re:social media) contributing?","page":"1-9","publisher":"Elsevier Ltd","title":"Is education the best contraception: The case of teenage pregnancy in England?","type":"article-journal","volume":"131"},"prefix":"for example, ","uris":["http://www.mendeley.com/documents/?uuid=012e5252-7242-419d-9a4a-062bfbf8be3f"]},{"id":"ITEM-2","itemData":{"URL":"https://www.theatlantic.com/magazine/archive/2017/09/has-the-smartphone-destroyed-a-generation/534198/","accessed":{"date-parts":[["2019","11","1"]]},"author":[{"dropping-particle":"","family":"Twenge","given":"Jean M","non-dropping-particle":"","parse-names":false,"suffix":""}],"container-title":"The Atlantic","id":"ITEM-2","issued":{"date-parts":[["2017"]]},"title":"Have Smartphones Destroyed a Generation?","type":"webpage"},"uris":["http://www.mendeley.com/documents/?uuid=86c02f7d-ea02-36f6-89df-35b7ee171865"]}],"mendeley":{"formattedCitation":"(for example, Girma &amp; Paton, 2015; Twenge, 2017)","plainTextFormattedCitation":"(for example, Girma &amp; Paton, 2015; Twenge, 2017)","previouslyFormattedCitation":"(for example, Girma &amp; Paton, 2015)"},"properties":{"noteIndex":0},"schema":"https://github.com/citation-style-language/schema/raw/master/csl-citation.json"}</w:instrText>
      </w:r>
      <w:r w:rsidR="00CF2898">
        <w:fldChar w:fldCharType="separate"/>
      </w:r>
      <w:r w:rsidR="009B7EB4" w:rsidRPr="009B7EB4">
        <w:rPr>
          <w:noProof/>
        </w:rPr>
        <w:t>(for example, Girma &amp; Paton, 2015; Twenge, 2017)</w:t>
      </w:r>
      <w:r w:rsidR="00CF2898">
        <w:fldChar w:fldCharType="end"/>
      </w:r>
      <w:r w:rsidR="002D2A24">
        <w:t>.</w:t>
      </w:r>
      <w:r>
        <w:t xml:space="preserve"> </w:t>
      </w:r>
      <w:r w:rsidR="007C313B">
        <w:t>However</w:t>
      </w:r>
      <w:r w:rsidR="00450B1B">
        <w:t>,</w:t>
      </w:r>
      <w:r w:rsidR="007C313B">
        <w:t xml:space="preserve"> there </w:t>
      </w:r>
      <w:r w:rsidR="00EA0B5D">
        <w:t xml:space="preserve">may not be sufficient evidence for many </w:t>
      </w:r>
      <w:del w:id="2" w:author="Andrew Baxter (PGR)" w:date="2020-08-06T13:37:00Z">
        <w:r w:rsidR="00EA0B5D" w:rsidDel="00D31AB9">
          <w:delText>of these</w:delText>
        </w:r>
      </w:del>
      <w:ins w:id="3" w:author="Andrew Baxter (PGR)" w:date="2020-08-06T13:37:00Z">
        <w:r w:rsidR="00D31AB9">
          <w:t>causes in both categories</w:t>
        </w:r>
      </w:ins>
      <w:r w:rsidR="00EA0B5D">
        <w:t xml:space="preserve"> to assess the contribution of the hypothesised cause to </w:t>
      </w:r>
      <w:r w:rsidR="00450B1B">
        <w:t xml:space="preserve">the observed decreases in rates. </w:t>
      </w:r>
      <w:r>
        <w:t xml:space="preserve">Randomised controlled trials can be used to estimate the effects of an intervention on a sample population, but results may not be generalisable to a </w:t>
      </w:r>
      <w:r w:rsidR="007C609A">
        <w:t xml:space="preserve">whole </w:t>
      </w:r>
      <w:r>
        <w:t>population, or implementation of a previously tested intervention may not achieve the full effectiveness as in the experimental condition</w:t>
      </w:r>
      <w:ins w:id="4" w:author="Andrew Baxter (PGR)" w:date="2020-08-06T13:37:00Z">
        <w:r w:rsidR="00D37AC4">
          <w:t xml:space="preserve"> [MRC Guidance</w:t>
        </w:r>
      </w:ins>
      <w:ins w:id="5" w:author="Andrew Baxter (PGR)" w:date="2020-08-06T13:38:00Z">
        <w:r w:rsidR="0060005D">
          <w:t>]</w:t>
        </w:r>
      </w:ins>
      <w:r>
        <w:t xml:space="preserve"> </w:t>
      </w:r>
      <w:r>
        <w:fldChar w:fldCharType="begin" w:fldLock="1"/>
      </w:r>
      <w:r w:rsidR="00CB018C">
        <w:instrText>ADDIN CSL_CITATION {"citationItems":[{"id":"ITEM-1","itemData":{"DOI":"10.1136/bmj.312.7040.1215","ISSN":"09598146","PMID":"8634569","abstract":"The view is widely held that experimental methods (randomised controlled trials) are the 'gold standard' for evaluation and that observational methods (cohort and case control studies) have little or no value. This ignores the limitations of randomised trials, which may prove unnecessary, inappropriate, impossible, or inadequate. Many of the problems of conducting randomised trials could often, in theory, be overcome, but the practical implications for researchers and funding bodies mean that this is often not possible. The false conflict between those who advocate randomised trials in all situations and those who believe observational data provide sufficient evidence needs to be replaced with mutual recognition of the complementary roles of the two approaches. Researchers should be united in their quest for scientific rigour in evaluation, regardless of the method used.","author":[{"dropping-particle":"","family":"Black","given":"Nick","non-dropping-particle":"","parse-names":false,"suffix":""}],"container-title":"British Medical Journal","id":"ITEM-1","issue":"7040","issued":{"date-parts":[["1996","5","11"]]},"page":"1215-1218","publisher":"British Medical Journal Publishing Group","title":"Why we need observational studies to evaluate the effectiveness of health care","type":"article","volume":"312"},"uris":["http://www.mendeley.com/documents/?uuid=103efde9-6dcc-3cfb-96a7-3964530fd800"]}],"mendeley":{"formattedCitation":"(Black, 1996)","plainTextFormattedCitation":"(Black, 1996)","previouslyFormattedCitation":"(Black, 1996)"},"properties":{"noteIndex":0},"schema":"https://github.com/citation-style-language/schema/raw/master/csl-citation.json"}</w:instrText>
      </w:r>
      <w:r>
        <w:fldChar w:fldCharType="separate"/>
      </w:r>
      <w:r w:rsidR="00CB018C" w:rsidRPr="00CB018C">
        <w:rPr>
          <w:noProof/>
        </w:rPr>
        <w:t>(Black, 1996)</w:t>
      </w:r>
      <w:r>
        <w:fldChar w:fldCharType="end"/>
      </w:r>
      <w:r>
        <w:t xml:space="preserve">. Additionally, many of the exposures listed in the bottom </w:t>
      </w:r>
      <w:r w:rsidR="008C39AD">
        <w:t>left</w:t>
      </w:r>
      <w:r>
        <w:t xml:space="preserve"> of </w:t>
      </w:r>
      <w:r w:rsidR="009F57AD">
        <w:fldChar w:fldCharType="begin"/>
      </w:r>
      <w:r w:rsidR="009F57AD">
        <w:instrText xml:space="preserve"> REF _Ref38364197 \h </w:instrText>
      </w:r>
      <w:r w:rsidR="009F57AD">
        <w:fldChar w:fldCharType="separate"/>
      </w:r>
      <w:r w:rsidR="009F57AD">
        <w:t xml:space="preserve">Figure </w:t>
      </w:r>
      <w:r w:rsidR="009F57AD">
        <w:rPr>
          <w:noProof/>
        </w:rPr>
        <w:t>1</w:t>
      </w:r>
      <w:r w:rsidR="009F57AD">
        <w:fldChar w:fldCharType="end"/>
      </w:r>
      <w:r w:rsidR="009F57AD">
        <w:t xml:space="preserve"> </w:t>
      </w:r>
      <w:r>
        <w:t xml:space="preserve">are not able to be applied to or withheld from a population in an experiment, and so cannot be tested in this way. Population-level observations of changes in pregnancy rates associated with possible causes may not be able to adjust for all possible confounders and adequately test causation. However, observations can sometimes produce some confidence in attributing an observed effect to a cause </w:t>
      </w:r>
      <w:r>
        <w:fldChar w:fldCharType="begin" w:fldLock="1"/>
      </w:r>
      <w:r w:rsidR="00D878A5">
        <w:instrText>ADDIN CSL_CITATION {"citationItems":[{"id":"ITEM-1","itemData":{"DOI":"10.1136/bmj.39070.527986.68","ISSN":"0959-8138","abstract":"Although randomised trials are widely accepted as the ideal way of obtaining unbiased estimates of treatment effects, some treatments have dramatic effects that are highly unlikely to reflect inadequately controlled biases. We compiled a list of historical examples of such effects and identified the features of convincing inferences about treatment effects from sources other than randomised trials. A unifying principle is the size of the treatment effect (signal) relative to the expected prognosis (noise) of the condition. A treatment effect is inferred most confidently when the signal to noise ratio is large and its timing is rapid compared with the natural course of the condition. For the examples we considered in detail the rate ratio often exceeds 10 and thus is highly unlikely to reflect bias or factors other than a treatment effect. This model may help to reduce controversy about evidence for treatments whose effects are so dramatic that randomised trials are unnecessary.","author":[{"dropping-particle":"","family":"Glasziou","given":"Paul","non-dropping-particle":"","parse-names":false,"suffix":""},{"dropping-particle":"","family":"Chalmers","given":"Iain","non-dropping-particle":"","parse-names":false,"suffix":""},{"dropping-particle":"","family":"Rawlins","given":"Michael","non-dropping-particle":"","parse-names":false,"suffix":""},{"dropping-particle":"","family":"McCulloch","given":"Peter","non-dropping-particle":"","parse-names":false,"suffix":""}],"container-title":"BMJ","id":"ITEM-1","issue":"7589","issued":{"date-parts":[["2007","2","17"]]},"page":"349-351","publisher":"BMJ","title":"When are randomised trials unnecessary? Picking signal from noise","type":"article-journal","volume":"334"},"uris":["http://www.mendeley.com/documents/?uuid=b096363a-d194-31ee-822d-997b6f7cb569"]}],"mendeley":{"formattedCitation":"(Glasziou, Chalmers, Rawlins, &amp; McCulloch, 2007)","plainTextFormattedCitation":"(Glasziou, Chalmers, Rawlins, &amp; McCulloch, 2007)","previouslyFormattedCitation":"(Glasziou, Chalmers, Rawlins, &amp; McCulloch, 2007)"},"properties":{"noteIndex":0},"schema":"https://github.com/citation-style-language/schema/raw/master/csl-citation.json"}</w:instrText>
      </w:r>
      <w:r>
        <w:fldChar w:fldCharType="separate"/>
      </w:r>
      <w:r w:rsidR="00F97CD0" w:rsidRPr="00F97CD0">
        <w:rPr>
          <w:noProof/>
        </w:rPr>
        <w:t>(Glasziou, Chalmers, Rawlins, &amp; McCulloch, 2007)</w:t>
      </w:r>
      <w:r>
        <w:fldChar w:fldCharType="end"/>
      </w:r>
      <w:r>
        <w:t>.</w:t>
      </w:r>
    </w:p>
    <w:p w14:paraId="10D939AA" w14:textId="77777777" w:rsidR="009F57AD" w:rsidRDefault="009F57AD" w:rsidP="009F57AD">
      <w:pPr>
        <w:pStyle w:val="NoSpacing"/>
      </w:pPr>
      <w:r>
        <w:rPr>
          <w:noProof/>
        </w:rPr>
        <w:lastRenderedPageBreak/>
        <w:drawing>
          <wp:inline distT="0" distB="0" distL="0" distR="0" wp14:anchorId="44645C89" wp14:editId="593ED733">
            <wp:extent cx="6096635"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14:paraId="7885E9B9" w14:textId="77777777" w:rsidR="009F57AD" w:rsidRDefault="009F57AD" w:rsidP="009F57AD">
      <w:pPr>
        <w:pStyle w:val="Caption"/>
      </w:pPr>
      <w:bookmarkStart w:id="6" w:name="_Ref38364197"/>
      <w:r>
        <w:t xml:space="preserve">Figure </w:t>
      </w:r>
      <w:r w:rsidR="003F45A6">
        <w:fldChar w:fldCharType="begin"/>
      </w:r>
      <w:r w:rsidR="003F45A6">
        <w:instrText xml:space="preserve"> SEQ Figure \* ARABIC </w:instrText>
      </w:r>
      <w:r w:rsidR="003F45A6">
        <w:fldChar w:fldCharType="separate"/>
      </w:r>
      <w:r>
        <w:rPr>
          <w:noProof/>
        </w:rPr>
        <w:t>1</w:t>
      </w:r>
      <w:r w:rsidR="003F45A6">
        <w:rPr>
          <w:noProof/>
        </w:rPr>
        <w:fldChar w:fldCharType="end"/>
      </w:r>
      <w:bookmarkEnd w:id="6"/>
      <w:r>
        <w:t xml:space="preserve"> - Theory of change for teenage pregnancy, showing a range of potential causes</w:t>
      </w:r>
    </w:p>
    <w:p w14:paraId="2E1FB115" w14:textId="77777777" w:rsidR="009F57AD" w:rsidRDefault="009F57AD" w:rsidP="009F57AD">
      <w:pPr>
        <w:pStyle w:val="Captionspace"/>
      </w:pPr>
    </w:p>
    <w:p w14:paraId="2904E76C" w14:textId="173AC609" w:rsidR="00D55BDA" w:rsidRDefault="00D55BDA" w:rsidP="002A788C">
      <w:pPr>
        <w:pStyle w:val="BodyText"/>
      </w:pPr>
      <w:r>
        <w:t>The aim of this review is twofold. First</w:t>
      </w:r>
      <w:r w:rsidR="002A788C">
        <w:t>ly</w:t>
      </w:r>
      <w:r>
        <w:t xml:space="preserve">, by searching available literature I aim to scope the wide range of suggested causes of reduction in teenage pregnancy presented in the literature with supporting evidence. These may be trials of interventions in experimental situations, evaluations of interventions across larger populations, or observations of changing environments associated with decreasing rates. I restricted searches to published reviews of relevant studies to address the expectedly large volume of literature of all types on the topic. Reviews were taken as likely the most influential </w:t>
      </w:r>
      <w:ins w:id="7" w:author="Andrew Baxter (PGR)" w:date="2020-08-06T13:39:00Z">
        <w:r w:rsidR="00CF78A8">
          <w:t xml:space="preserve">publication type </w:t>
        </w:r>
      </w:ins>
      <w:r>
        <w:t xml:space="preserve">on policy </w:t>
      </w:r>
      <w:proofErr w:type="gramStart"/>
      <w:ins w:id="8" w:author="Andrew Baxter (PGR)" w:date="2020-08-06T13:40:00Z">
        <w:r w:rsidR="00914168">
          <w:t>decisions</w:t>
        </w:r>
        <w:proofErr w:type="gramEnd"/>
        <w:r w:rsidR="00914168">
          <w:t xml:space="preserve"> </w:t>
        </w:r>
      </w:ins>
      <w:r>
        <w:t>and I anticipated that the most important hypothesised causes would be addressed in such reviews.</w:t>
      </w:r>
      <w:r w:rsidR="002A788C">
        <w:t xml:space="preserve"> </w:t>
      </w:r>
      <w:r>
        <w:t xml:space="preserve">Evidence of the effectiveness of each is assessed to evaluate the plausibility of effects of each. This data is used to update the logic model, removing pathways where the evidence indicates no effect and adding pathways </w:t>
      </w:r>
      <w:ins w:id="9" w:author="Andrew Baxter (PGR)" w:date="2020-08-06T13:41:00Z">
        <w:r w:rsidR="00440D94">
          <w:t>which</w:t>
        </w:r>
        <w:r w:rsidR="0017277E">
          <w:t xml:space="preserve"> were </w:t>
        </w:r>
      </w:ins>
      <w:r>
        <w:t>not previously known.</w:t>
      </w:r>
    </w:p>
    <w:p w14:paraId="7B00780F" w14:textId="6B7D7F7B" w:rsidR="00F67B48" w:rsidRDefault="002A788C" w:rsidP="009F57AD">
      <w:pPr>
        <w:pStyle w:val="BodyText"/>
      </w:pPr>
      <w:r>
        <w:t>Secondly, f</w:t>
      </w:r>
      <w:r w:rsidR="00D55BDA">
        <w:t>rom this broad list of potential causes</w:t>
      </w:r>
      <w:r w:rsidR="00C70F37">
        <w:t>,</w:t>
      </w:r>
      <w:r w:rsidR="00D55BDA">
        <w:t xml:space="preserve"> I aim to select those with some degree of plausibility of contribution to the UK’s large declines in rates. I use several methods to assess the strength of evidence, the exposure of the population to the intervention or cultural change and </w:t>
      </w:r>
      <w:r w:rsidR="00872111">
        <w:t xml:space="preserve">thus </w:t>
      </w:r>
      <w:r w:rsidR="00D55BDA">
        <w:t xml:space="preserve">the </w:t>
      </w:r>
      <w:r w:rsidR="007E0F5A">
        <w:t>confidence of causal inference</w:t>
      </w:r>
      <w:r w:rsidR="00D55BDA">
        <w:t xml:space="preserve"> using the RE-AIM framework </w:t>
      </w:r>
      <w:r w:rsidR="00D55BDA">
        <w:fldChar w:fldCharType="begin" w:fldLock="1"/>
      </w:r>
      <w:r w:rsidR="00CB018C">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framework.","type":"article-journal","volume":"89"},"uris":["http://www.mendeley.com/documents/?uuid=2af5ee24-1d5a-3f1d-915e-e538a275e490"]}],"mendeley":{"formattedCitation":"(Glasgow, Vogt, &amp; Boles, 1999)","plainTextFormattedCitation":"(Glasgow, Vogt, &amp; Boles, 1999)","previouslyFormattedCitation":"(Glasgow, Vogt, &amp; Boles, 1999)"},"properties":{"noteIndex":0},"schema":"https://github.com/citation-style-language/schema/raw/master/csl-citation.json"}</w:instrText>
      </w:r>
      <w:r w:rsidR="00D55BDA">
        <w:fldChar w:fldCharType="separate"/>
      </w:r>
      <w:r w:rsidR="00CB018C" w:rsidRPr="00CB018C">
        <w:rPr>
          <w:noProof/>
        </w:rPr>
        <w:t>(Glasgow, Vogt, &amp; Boles, 1999)</w:t>
      </w:r>
      <w:r w:rsidR="00D55BDA">
        <w:fldChar w:fldCharType="end"/>
      </w:r>
      <w:r w:rsidR="00D55BDA">
        <w:t>.</w:t>
      </w:r>
    </w:p>
    <w:p w14:paraId="2CD7EBB2" w14:textId="12224CD3" w:rsidR="00D55BDA" w:rsidRDefault="00D55BDA" w:rsidP="001C00E3">
      <w:pPr>
        <w:pStyle w:val="Heading1"/>
      </w:pPr>
      <w:r>
        <w:lastRenderedPageBreak/>
        <w:t>Methods</w:t>
      </w:r>
    </w:p>
    <w:p w14:paraId="0482219D" w14:textId="77777777" w:rsidR="00D55BDA" w:rsidRDefault="00D55BDA" w:rsidP="001C00E3">
      <w:pPr>
        <w:pStyle w:val="Heading2"/>
      </w:pPr>
      <w:r>
        <w:t>Aim and Research Questions</w:t>
      </w:r>
    </w:p>
    <w:p w14:paraId="0F504886" w14:textId="77777777" w:rsidR="00D55BDA" w:rsidRDefault="00D55BDA" w:rsidP="00D55BDA">
      <w:pPr>
        <w:pStyle w:val="BodyText"/>
      </w:pPr>
      <w:commentRangeStart w:id="10"/>
      <w:r>
        <w:t>The aim of this review was to identify plausible hypothesised causes of decreasing rates of teenage pregnancy, observed in the UK from 1999 to 2015. This was done by answering two research questions:</w:t>
      </w:r>
    </w:p>
    <w:p w14:paraId="61A03EBA" w14:textId="77777777" w:rsidR="00D55BDA" w:rsidRDefault="00D55BDA" w:rsidP="00D55BDA">
      <w:pPr>
        <w:pStyle w:val="BodyText"/>
        <w:rPr>
          <w:color w:val="333333"/>
          <w:shd w:val="clear" w:color="auto" w:fill="FFFFFF"/>
        </w:rPr>
      </w:pPr>
      <w:r>
        <w:t xml:space="preserve">RQ1: What changes in </w:t>
      </w:r>
      <w:r>
        <w:rPr>
          <w:color w:val="333333"/>
          <w:shd w:val="clear" w:color="auto" w:fill="FFFFFF"/>
        </w:rPr>
        <w:t>interventions, culture, policy and environment are hypothesised to cause reductions in teenage pregnancy in the UK and similar countries?</w:t>
      </w:r>
    </w:p>
    <w:p w14:paraId="5F125217" w14:textId="4F650CA3" w:rsidR="008A59CD" w:rsidRDefault="00D55BDA" w:rsidP="00D55BDA">
      <w:pPr>
        <w:pStyle w:val="BodyText"/>
      </w:pPr>
      <w:r>
        <w:t>RQ2: Which causes are more likely to have applied to the UK from 1999 to 2015?</w:t>
      </w:r>
      <w:commentRangeEnd w:id="10"/>
      <w:r w:rsidR="001B4E1C">
        <w:rPr>
          <w:rStyle w:val="CommentReference"/>
        </w:rPr>
        <w:commentReference w:id="10"/>
      </w:r>
    </w:p>
    <w:p w14:paraId="5120469A" w14:textId="77777777" w:rsidR="00B66042" w:rsidRDefault="00B66042" w:rsidP="00B66042">
      <w:pPr>
        <w:pStyle w:val="Heading2"/>
      </w:pPr>
      <w:r>
        <w:t>Search strategy</w:t>
      </w:r>
    </w:p>
    <w:p w14:paraId="39813C4E" w14:textId="42E1AA96" w:rsidR="008A59CD" w:rsidRDefault="00B66042" w:rsidP="00B66042">
      <w:pPr>
        <w:pStyle w:val="BodyText"/>
      </w:pPr>
      <w:r>
        <w:t>I searched four databases (Medline, Embase, Scopus and Cochrane Database of Systematic Reviews) for reviews of adolescent/teenage pregnancy and prevention or reduction in rates. Where reviews of reviews were found in search results, I manually added all reviewed citations to screening. Full search strategies are presented in [Appendix x].</w:t>
      </w:r>
    </w:p>
    <w:p w14:paraId="4A550CCA" w14:textId="77777777" w:rsidR="00B66042" w:rsidRDefault="00B66042" w:rsidP="00B66042">
      <w:pPr>
        <w:pStyle w:val="Heading2"/>
      </w:pPr>
      <w:r>
        <w:t>Screening</w:t>
      </w:r>
    </w:p>
    <w:p w14:paraId="3BD888EF" w14:textId="77777777" w:rsidR="00B66042" w:rsidRPr="009C0348" w:rsidRDefault="00B66042" w:rsidP="00B66042">
      <w:pPr>
        <w:pStyle w:val="Heading3"/>
      </w:pPr>
      <w:r>
        <w:t>Inclusion criteria</w:t>
      </w:r>
    </w:p>
    <w:p w14:paraId="4CAC620B" w14:textId="77777777" w:rsidR="00B66042" w:rsidRPr="00B66042" w:rsidRDefault="00B66042" w:rsidP="001C00E3">
      <w:pPr>
        <w:pStyle w:val="Heading5"/>
      </w:pPr>
      <w:r w:rsidRPr="001C00E3">
        <w:t>Population</w:t>
      </w:r>
    </w:p>
    <w:p w14:paraId="06A3139F" w14:textId="7D15644E" w:rsidR="00B66042" w:rsidRDefault="00B66042" w:rsidP="00B66042">
      <w:pPr>
        <w:pStyle w:val="BodyText"/>
      </w:pPr>
      <w:r>
        <w:t xml:space="preserve">The focus of this review is on female adolescents, aged 13-19 years living in High-Income Countries (HICs) and so experiencing similar political and economic contexts and potentially similar interventions. The selection of countries was taken from two sources. Populations of the 31 countries included in </w:t>
      </w:r>
      <w:r w:rsidR="007378BA">
        <w:t>Euro-Peristat</w:t>
      </w:r>
      <w:r>
        <w:t xml:space="preserve"> reporting </w:t>
      </w:r>
      <w:r>
        <w:rPr>
          <w:noProof/>
        </w:rPr>
        <w:fldChar w:fldCharType="begin" w:fldLock="1"/>
      </w:r>
      <w:r w:rsidR="00CB018C">
        <w:rPr>
          <w:noProof/>
        </w:rPr>
        <w:instrText>ADDIN CSL_CITATION {"citationItems":[{"id":"ITEM-1","itemData":{"URL":"https://www.europeristat.com/index.php/our-network/country-teams.html","accessed":{"date-parts":[["2019","4","3"]]},"author":[{"dropping-particle":"","family":"Euro-Peristat","given":"","non-dropping-particle":"","parse-names":false,"suffix":""}],"id":"ITEM-1","issued":{"date-parts":[["2018"]]},"title":"Country Teams - Euro-Peristat","type":"webpage"},"uris":["http://www.mendeley.com/documents/?uuid=2dde7112-3204-30c5-ba84-ab04f049455f"]}],"mendeley":{"formattedCitation":"(Euro-Peristat, 2018)","plainTextFormattedCitation":"(Euro-Peristat, 2018)","previouslyFormattedCitation":"(Euro-Peristat, 2018)"},"properties":{"noteIndex":0},"schema":"https://github.com/citation-style-language/schema/raw/master/csl-citation.json"}</w:instrText>
      </w:r>
      <w:r>
        <w:rPr>
          <w:noProof/>
        </w:rPr>
        <w:fldChar w:fldCharType="separate"/>
      </w:r>
      <w:r w:rsidR="00CB018C" w:rsidRPr="00CB018C">
        <w:rPr>
          <w:noProof/>
        </w:rPr>
        <w:t>(Euro-Peristat, 2018)</w:t>
      </w:r>
      <w:r>
        <w:rPr>
          <w:noProof/>
        </w:rPr>
        <w:fldChar w:fldCharType="end"/>
      </w:r>
      <w:r>
        <w:rPr>
          <w:noProof/>
        </w:rPr>
        <w:t xml:space="preserve"> representing European countries</w:t>
      </w:r>
      <w:r>
        <w:t xml:space="preserve"> were eligible, alongside four English-speaking HICs: Australia, Canada, New Zealand and the United States of America (see </w:t>
      </w:r>
      <w:r>
        <w:fldChar w:fldCharType="begin"/>
      </w:r>
      <w:r>
        <w:instrText xml:space="preserve"> REF _Ref534470843 \h </w:instrText>
      </w:r>
      <w:r>
        <w:fldChar w:fldCharType="separate"/>
      </w:r>
      <w:r>
        <w:t xml:space="preserve">Box </w:t>
      </w:r>
      <w:r>
        <w:rPr>
          <w:noProof/>
        </w:rPr>
        <w:t>1</w:t>
      </w:r>
      <w:r>
        <w:fldChar w:fldCharType="end"/>
      </w:r>
      <w:r>
        <w:t>).</w:t>
      </w:r>
    </w:p>
    <w:p w14:paraId="393480D2" w14:textId="77777777" w:rsidR="00B66042" w:rsidRDefault="00B66042" w:rsidP="00B66042">
      <w:pPr>
        <w:pStyle w:val="Image"/>
      </w:pPr>
      <w:r>
        <w:rPr>
          <w:noProof/>
        </w:rPr>
        <w:lastRenderedPageBreak/>
        <mc:AlternateContent>
          <mc:Choice Requires="wpg">
            <w:drawing>
              <wp:inline distT="0" distB="0" distL="0" distR="0" wp14:anchorId="63CD6611" wp14:editId="59D18FB3">
                <wp:extent cx="5786324" cy="3562350"/>
                <wp:effectExtent l="0" t="0" r="24130" b="19050"/>
                <wp:docPr id="9" name="Group 9"/>
                <wp:cNvGraphicFramePr/>
                <a:graphic xmlns:a="http://schemas.openxmlformats.org/drawingml/2006/main">
                  <a:graphicData uri="http://schemas.microsoft.com/office/word/2010/wordprocessingGroup">
                    <wpg:wgp>
                      <wpg:cNvGrpSpPr/>
                      <wpg:grpSpPr>
                        <a:xfrm>
                          <a:off x="0" y="0"/>
                          <a:ext cx="5786324" cy="3562350"/>
                          <a:chOff x="0" y="0"/>
                          <a:chExt cx="6115050" cy="3562350"/>
                        </a:xfrm>
                      </wpg:grpSpPr>
                      <wps:wsp>
                        <wps:cNvPr id="8" name="Rectangle 8"/>
                        <wps:cNvSpPr/>
                        <wps:spPr>
                          <a:xfrm>
                            <a:off x="0" y="0"/>
                            <a:ext cx="6115050" cy="3562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7625" y="28575"/>
                            <a:ext cx="6029325" cy="3486150"/>
                            <a:chOff x="0" y="0"/>
                            <a:chExt cx="6029325" cy="3486150"/>
                          </a:xfrm>
                        </wpg:grpSpPr>
                        <wps:wsp>
                          <wps:cNvPr id="5" name="Text Box 5"/>
                          <wps:cNvSpPr txBox="1">
                            <a:spLocks noChangeArrowheads="1"/>
                          </wps:cNvSpPr>
                          <wps:spPr bwMode="auto">
                            <a:xfrm>
                              <a:off x="0" y="0"/>
                              <a:ext cx="3086100" cy="3486150"/>
                            </a:xfrm>
                            <a:prstGeom prst="rect">
                              <a:avLst/>
                            </a:prstGeom>
                            <a:solidFill>
                              <a:srgbClr val="FFFFFF"/>
                            </a:solidFill>
                            <a:ln w="9525">
                              <a:noFill/>
                              <a:miter lim="800000"/>
                              <a:headEnd/>
                              <a:tailEnd/>
                            </a:ln>
                          </wps:spPr>
                          <wps:txbx id="1">
                            <w:txbxContent>
                              <w:p w14:paraId="399DBAA0" w14:textId="77777777" w:rsidR="00B66042" w:rsidRDefault="00B66042" w:rsidP="00B66042">
                                <w:r>
                                  <w:t xml:space="preserve">Austria </w:t>
                                </w:r>
                              </w:p>
                              <w:p w14:paraId="730D4E5C" w14:textId="77777777" w:rsidR="00B66042" w:rsidRDefault="00B66042" w:rsidP="00B66042">
                                <w:r>
                                  <w:t>Australia</w:t>
                                </w:r>
                              </w:p>
                              <w:p w14:paraId="60840F23" w14:textId="77777777" w:rsidR="00B66042" w:rsidRDefault="00B66042" w:rsidP="00B66042">
                                <w:r>
                                  <w:t xml:space="preserve">Belgium </w:t>
                                </w:r>
                              </w:p>
                              <w:p w14:paraId="4545AB53" w14:textId="77777777" w:rsidR="00B66042" w:rsidRDefault="00B66042" w:rsidP="00B66042">
                                <w:r>
                                  <w:t xml:space="preserve">Bulgaria </w:t>
                                </w:r>
                              </w:p>
                              <w:p w14:paraId="1CCA616D" w14:textId="77777777" w:rsidR="00B66042" w:rsidRDefault="00B66042" w:rsidP="00B66042">
                                <w:r>
                                  <w:t>Canada</w:t>
                                </w:r>
                              </w:p>
                              <w:p w14:paraId="1B085703" w14:textId="77777777" w:rsidR="00B66042" w:rsidRDefault="00B66042" w:rsidP="00B66042">
                                <w:r>
                                  <w:t>Croatia</w:t>
                                </w:r>
                              </w:p>
                              <w:p w14:paraId="29FEBB59" w14:textId="77777777" w:rsidR="00B66042" w:rsidRDefault="00B66042" w:rsidP="00B66042">
                                <w:r>
                                  <w:t xml:space="preserve">Cyprus </w:t>
                                </w:r>
                              </w:p>
                              <w:p w14:paraId="2C661415" w14:textId="77777777" w:rsidR="00B66042" w:rsidRDefault="00B66042" w:rsidP="00B66042">
                                <w:r>
                                  <w:t>Czech Rep.</w:t>
                                </w:r>
                              </w:p>
                              <w:p w14:paraId="631D3FCB" w14:textId="77777777" w:rsidR="00B66042" w:rsidRDefault="00B66042" w:rsidP="00B66042">
                                <w:r>
                                  <w:t xml:space="preserve">Denmark </w:t>
                                </w:r>
                              </w:p>
                              <w:p w14:paraId="74254A9A" w14:textId="77777777" w:rsidR="00B66042" w:rsidRDefault="00B66042" w:rsidP="00B66042">
                                <w:r>
                                  <w:t xml:space="preserve">Estonia </w:t>
                                </w:r>
                              </w:p>
                              <w:p w14:paraId="55ABD973" w14:textId="77777777" w:rsidR="00B66042" w:rsidRDefault="00B66042" w:rsidP="00B66042">
                                <w:r>
                                  <w:t xml:space="preserve">Finland </w:t>
                                </w:r>
                              </w:p>
                              <w:p w14:paraId="3CC1F302" w14:textId="77777777" w:rsidR="00B66042" w:rsidRDefault="00B66042" w:rsidP="00B66042">
                                <w:r>
                                  <w:t xml:space="preserve">France </w:t>
                                </w:r>
                              </w:p>
                              <w:p w14:paraId="77947295" w14:textId="77777777" w:rsidR="00B66042" w:rsidRDefault="00B66042" w:rsidP="00B66042">
                                <w:r>
                                  <w:t xml:space="preserve">Germany </w:t>
                                </w:r>
                              </w:p>
                              <w:p w14:paraId="14FCBCB0" w14:textId="77777777" w:rsidR="00B66042" w:rsidRDefault="00B66042" w:rsidP="00B66042">
                                <w:r>
                                  <w:t xml:space="preserve">Greece </w:t>
                                </w:r>
                              </w:p>
                              <w:p w14:paraId="3EDF5779" w14:textId="77777777" w:rsidR="00B66042" w:rsidRDefault="00B66042" w:rsidP="00B66042">
                                <w:r>
                                  <w:t xml:space="preserve">Hungary </w:t>
                                </w:r>
                              </w:p>
                              <w:p w14:paraId="192B84E4" w14:textId="77777777" w:rsidR="00B66042" w:rsidRDefault="00B66042" w:rsidP="00B66042">
                                <w:r>
                                  <w:t xml:space="preserve">Iceland </w:t>
                                </w:r>
                              </w:p>
                              <w:p w14:paraId="3595E0B1" w14:textId="77777777" w:rsidR="00B66042" w:rsidRDefault="00B66042" w:rsidP="00B66042">
                                <w:r>
                                  <w:t xml:space="preserve">Ireland </w:t>
                                </w:r>
                              </w:p>
                              <w:p w14:paraId="51D9B32D" w14:textId="77777777" w:rsidR="00B66042" w:rsidRDefault="00B66042" w:rsidP="00B66042">
                                <w:r>
                                  <w:t xml:space="preserve">Italy </w:t>
                                </w:r>
                              </w:p>
                              <w:p w14:paraId="27BBAD20" w14:textId="77777777" w:rsidR="00B66042" w:rsidRDefault="00B66042" w:rsidP="00B66042">
                                <w:r>
                                  <w:t xml:space="preserve">Latvia </w:t>
                                </w:r>
                              </w:p>
                              <w:p w14:paraId="65ED6E0E" w14:textId="77777777" w:rsidR="00B66042" w:rsidRDefault="00B66042" w:rsidP="00B66042">
                                <w:r>
                                  <w:t xml:space="preserve">Lithuania </w:t>
                                </w:r>
                              </w:p>
                              <w:p w14:paraId="60A3E939" w14:textId="77777777" w:rsidR="00B66042" w:rsidRDefault="00B66042" w:rsidP="00B66042">
                                <w:r>
                                  <w:t xml:space="preserve">Luxembourg </w:t>
                                </w:r>
                              </w:p>
                              <w:p w14:paraId="0B371D41" w14:textId="77777777" w:rsidR="00B66042" w:rsidRDefault="00B66042" w:rsidP="00B66042">
                                <w:r>
                                  <w:t xml:space="preserve">Malta </w:t>
                                </w:r>
                              </w:p>
                              <w:p w14:paraId="5C6A0F84" w14:textId="77777777" w:rsidR="00B66042" w:rsidRDefault="00B66042" w:rsidP="00B66042">
                                <w:r>
                                  <w:t xml:space="preserve">Netherlands </w:t>
                                </w:r>
                              </w:p>
                              <w:p w14:paraId="6BE2310A" w14:textId="77777777" w:rsidR="00B66042" w:rsidRDefault="00B66042" w:rsidP="00B66042">
                                <w:r>
                                  <w:t>New Zealand</w:t>
                                </w:r>
                              </w:p>
                              <w:p w14:paraId="5F8030A9" w14:textId="77777777" w:rsidR="00B66042" w:rsidRDefault="00B66042" w:rsidP="00B66042">
                                <w:r>
                                  <w:t xml:space="preserve">Norway </w:t>
                                </w:r>
                              </w:p>
                              <w:p w14:paraId="53D7B01D" w14:textId="77777777" w:rsidR="00B66042" w:rsidRDefault="00B66042" w:rsidP="00B66042">
                                <w:r>
                                  <w:t xml:space="preserve">Poland </w:t>
                                </w:r>
                              </w:p>
                              <w:p w14:paraId="148C37E2" w14:textId="77777777" w:rsidR="00B66042" w:rsidRDefault="00B66042" w:rsidP="00B66042">
                                <w:r>
                                  <w:t xml:space="preserve">Portugal </w:t>
                                </w:r>
                              </w:p>
                              <w:p w14:paraId="6248896E" w14:textId="77777777" w:rsidR="00B66042" w:rsidRDefault="00B66042" w:rsidP="00B66042">
                                <w:r>
                                  <w:t xml:space="preserve">Romania </w:t>
                                </w:r>
                              </w:p>
                              <w:p w14:paraId="13CD20DF" w14:textId="77777777" w:rsidR="00B66042" w:rsidRDefault="00B66042" w:rsidP="00B66042">
                                <w:r>
                                  <w:t xml:space="preserve">Slovakia </w:t>
                                </w:r>
                              </w:p>
                              <w:p w14:paraId="3F72D1AB" w14:textId="77777777" w:rsidR="00B66042" w:rsidRDefault="00B66042" w:rsidP="00B66042">
                                <w:r>
                                  <w:t xml:space="preserve">Slovenia </w:t>
                                </w:r>
                              </w:p>
                              <w:p w14:paraId="32E271FA" w14:textId="77777777" w:rsidR="00B66042" w:rsidRDefault="00B66042" w:rsidP="00B66042">
                                <w:r>
                                  <w:t xml:space="preserve">Spain </w:t>
                                </w:r>
                              </w:p>
                              <w:p w14:paraId="343B4A07" w14:textId="77777777" w:rsidR="00B66042" w:rsidRDefault="00B66042" w:rsidP="00B66042">
                                <w:r>
                                  <w:t>Sweden</w:t>
                                </w:r>
                              </w:p>
                              <w:p w14:paraId="6193CFF3" w14:textId="77777777" w:rsidR="00B66042" w:rsidRDefault="00B66042" w:rsidP="00B66042">
                                <w:r>
                                  <w:t>Switzerland</w:t>
                                </w:r>
                              </w:p>
                              <w:p w14:paraId="7E9D7C35" w14:textId="77777777" w:rsidR="00B66042" w:rsidRDefault="00B66042" w:rsidP="00B66042">
                                <w:r>
                                  <w:t>UK</w:t>
                                </w:r>
                              </w:p>
                              <w:p w14:paraId="7AB302C6" w14:textId="77777777" w:rsidR="00B66042" w:rsidRDefault="00B66042" w:rsidP="00B66042">
                                <w:r>
                                  <w:t>United States of America</w:t>
                                </w:r>
                              </w:p>
                            </w:txbxContent>
                          </wps:txbx>
                          <wps:bodyPr rot="0" vert="horz" wrap="square" lIns="91440" tIns="45720" rIns="91440" bIns="45720" anchor="t" anchorCtr="0">
                            <a:noAutofit/>
                          </wps:bodyPr>
                        </wps:wsp>
                        <wps:wsp>
                          <wps:cNvPr id="2" name="Text Box 2"/>
                          <wps:cNvSpPr txBox="1">
                            <a:spLocks noChangeArrowheads="1"/>
                          </wps:cNvSpPr>
                          <wps:spPr bwMode="auto">
                            <a:xfrm>
                              <a:off x="1952625" y="0"/>
                              <a:ext cx="3086100" cy="3486150"/>
                            </a:xfrm>
                            <a:prstGeom prst="rect">
                              <a:avLst/>
                            </a:prstGeom>
                            <a:solidFill>
                              <a:srgbClr val="FFFFFF"/>
                            </a:solidFill>
                            <a:ln w="9525">
                              <a:noFill/>
                              <a:miter lim="800000"/>
                              <a:headEnd/>
                              <a:tailEnd/>
                            </a:ln>
                          </wps:spPr>
                          <wps:linkedTxbx id="1" seq="1"/>
                          <wps:bodyPr rot="0" vert="horz" wrap="square" lIns="91440" tIns="45720" rIns="91440" bIns="45720" anchor="t" anchorCtr="0">
                            <a:noAutofit/>
                          </wps:bodyPr>
                        </wps:wsp>
                        <wps:wsp>
                          <wps:cNvPr id="6" name="Text Box 6"/>
                          <wps:cNvSpPr txBox="1">
                            <a:spLocks noChangeArrowheads="1"/>
                          </wps:cNvSpPr>
                          <wps:spPr bwMode="auto">
                            <a:xfrm>
                              <a:off x="3895725" y="0"/>
                              <a:ext cx="2133600" cy="3484800"/>
                            </a:xfrm>
                            <a:prstGeom prst="rect">
                              <a:avLst/>
                            </a:prstGeom>
                            <a:solidFill>
                              <a:srgbClr val="FFFFFF"/>
                            </a:solidFill>
                            <a:ln w="9525">
                              <a:noFill/>
                              <a:miter lim="800000"/>
                              <a:headEnd/>
                              <a:tailEnd/>
                            </a:ln>
                          </wps:spPr>
                          <wps:linkedTxbx id="1" seq="2"/>
                          <wps:bodyPr rot="0" vert="horz" wrap="square" lIns="91440" tIns="45720" rIns="91440" bIns="45720" anchor="t" anchorCtr="0">
                            <a:noAutofit/>
                          </wps:bodyPr>
                        </wps:wsp>
                      </wpg:grpSp>
                    </wpg:wgp>
                  </a:graphicData>
                </a:graphic>
              </wp:inline>
            </w:drawing>
          </mc:Choice>
          <mc:Fallback>
            <w:pict>
              <v:group w14:anchorId="63CD6611" id="Group 9" o:spid="_x0000_s1026" style="width:455.6pt;height:280.5pt;mso-position-horizontal-relative:char;mso-position-vertical-relative:line" coordsize="61150,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">
                <v:rect id="Rectangle 8" o:spid="_x0000_s1027" style="position:absolute;width:61150;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group id="Group 7" o:spid="_x0000_s1028" style="position:absolute;left:476;top:285;width:60293;height:34862" coordsize="60293,3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5" o:spid="_x0000_s1029" type="#_x0000_t202" style="position:absolute;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style="mso-next-textbox:#Text Box 2">
                      <w:txbxContent>
                        <w:p w14:paraId="399DBAA0" w14:textId="77777777" w:rsidR="00B66042" w:rsidRDefault="00B66042" w:rsidP="00B66042">
                          <w:r>
                            <w:t xml:space="preserve">Austria </w:t>
                          </w:r>
                        </w:p>
                        <w:p w14:paraId="730D4E5C" w14:textId="77777777" w:rsidR="00B66042" w:rsidRDefault="00B66042" w:rsidP="00B66042">
                          <w:r>
                            <w:t>Australia</w:t>
                          </w:r>
                        </w:p>
                        <w:p w14:paraId="60840F23" w14:textId="77777777" w:rsidR="00B66042" w:rsidRDefault="00B66042" w:rsidP="00B66042">
                          <w:r>
                            <w:t xml:space="preserve">Belgium </w:t>
                          </w:r>
                        </w:p>
                        <w:p w14:paraId="4545AB53" w14:textId="77777777" w:rsidR="00B66042" w:rsidRDefault="00B66042" w:rsidP="00B66042">
                          <w:r>
                            <w:t xml:space="preserve">Bulgaria </w:t>
                          </w:r>
                        </w:p>
                        <w:p w14:paraId="1CCA616D" w14:textId="77777777" w:rsidR="00B66042" w:rsidRDefault="00B66042" w:rsidP="00B66042">
                          <w:r>
                            <w:t>Canada</w:t>
                          </w:r>
                        </w:p>
                        <w:p w14:paraId="1B085703" w14:textId="77777777" w:rsidR="00B66042" w:rsidRDefault="00B66042" w:rsidP="00B66042">
                          <w:r>
                            <w:t>Croatia</w:t>
                          </w:r>
                        </w:p>
                        <w:p w14:paraId="29FEBB59" w14:textId="77777777" w:rsidR="00B66042" w:rsidRDefault="00B66042" w:rsidP="00B66042">
                          <w:r>
                            <w:t xml:space="preserve">Cyprus </w:t>
                          </w:r>
                        </w:p>
                        <w:p w14:paraId="2C661415" w14:textId="77777777" w:rsidR="00B66042" w:rsidRDefault="00B66042" w:rsidP="00B66042">
                          <w:r>
                            <w:t>Czech Rep.</w:t>
                          </w:r>
                        </w:p>
                        <w:p w14:paraId="631D3FCB" w14:textId="77777777" w:rsidR="00B66042" w:rsidRDefault="00B66042" w:rsidP="00B66042">
                          <w:r>
                            <w:t xml:space="preserve">Denmark </w:t>
                          </w:r>
                        </w:p>
                        <w:p w14:paraId="74254A9A" w14:textId="77777777" w:rsidR="00B66042" w:rsidRDefault="00B66042" w:rsidP="00B66042">
                          <w:r>
                            <w:t xml:space="preserve">Estonia </w:t>
                          </w:r>
                        </w:p>
                        <w:p w14:paraId="55ABD973" w14:textId="77777777" w:rsidR="00B66042" w:rsidRDefault="00B66042" w:rsidP="00B66042">
                          <w:r>
                            <w:t xml:space="preserve">Finland </w:t>
                          </w:r>
                        </w:p>
                        <w:p w14:paraId="3CC1F302" w14:textId="77777777" w:rsidR="00B66042" w:rsidRDefault="00B66042" w:rsidP="00B66042">
                          <w:r>
                            <w:t xml:space="preserve">France </w:t>
                          </w:r>
                        </w:p>
                        <w:p w14:paraId="77947295" w14:textId="77777777" w:rsidR="00B66042" w:rsidRDefault="00B66042" w:rsidP="00B66042">
                          <w:r>
                            <w:t xml:space="preserve">Germany </w:t>
                          </w:r>
                        </w:p>
                        <w:p w14:paraId="14FCBCB0" w14:textId="77777777" w:rsidR="00B66042" w:rsidRDefault="00B66042" w:rsidP="00B66042">
                          <w:r>
                            <w:t xml:space="preserve">Greece </w:t>
                          </w:r>
                        </w:p>
                        <w:p w14:paraId="3EDF5779" w14:textId="77777777" w:rsidR="00B66042" w:rsidRDefault="00B66042" w:rsidP="00B66042">
                          <w:r>
                            <w:t xml:space="preserve">Hungary </w:t>
                          </w:r>
                        </w:p>
                        <w:p w14:paraId="192B84E4" w14:textId="77777777" w:rsidR="00B66042" w:rsidRDefault="00B66042" w:rsidP="00B66042">
                          <w:r>
                            <w:t xml:space="preserve">Iceland </w:t>
                          </w:r>
                        </w:p>
                        <w:p w14:paraId="3595E0B1" w14:textId="77777777" w:rsidR="00B66042" w:rsidRDefault="00B66042" w:rsidP="00B66042">
                          <w:r>
                            <w:t xml:space="preserve">Ireland </w:t>
                          </w:r>
                        </w:p>
                        <w:p w14:paraId="51D9B32D" w14:textId="77777777" w:rsidR="00B66042" w:rsidRDefault="00B66042" w:rsidP="00B66042">
                          <w:r>
                            <w:t xml:space="preserve">Italy </w:t>
                          </w:r>
                        </w:p>
                        <w:p w14:paraId="27BBAD20" w14:textId="77777777" w:rsidR="00B66042" w:rsidRDefault="00B66042" w:rsidP="00B66042">
                          <w:r>
                            <w:t xml:space="preserve">Latvia </w:t>
                          </w:r>
                        </w:p>
                        <w:p w14:paraId="65ED6E0E" w14:textId="77777777" w:rsidR="00B66042" w:rsidRDefault="00B66042" w:rsidP="00B66042">
                          <w:r>
                            <w:t xml:space="preserve">Lithuania </w:t>
                          </w:r>
                        </w:p>
                        <w:p w14:paraId="60A3E939" w14:textId="77777777" w:rsidR="00B66042" w:rsidRDefault="00B66042" w:rsidP="00B66042">
                          <w:r>
                            <w:t xml:space="preserve">Luxembourg </w:t>
                          </w:r>
                        </w:p>
                        <w:p w14:paraId="0B371D41" w14:textId="77777777" w:rsidR="00B66042" w:rsidRDefault="00B66042" w:rsidP="00B66042">
                          <w:r>
                            <w:t xml:space="preserve">Malta </w:t>
                          </w:r>
                        </w:p>
                        <w:p w14:paraId="5C6A0F84" w14:textId="77777777" w:rsidR="00B66042" w:rsidRDefault="00B66042" w:rsidP="00B66042">
                          <w:r>
                            <w:t xml:space="preserve">Netherlands </w:t>
                          </w:r>
                        </w:p>
                        <w:p w14:paraId="6BE2310A" w14:textId="77777777" w:rsidR="00B66042" w:rsidRDefault="00B66042" w:rsidP="00B66042">
                          <w:r>
                            <w:t>New Zealand</w:t>
                          </w:r>
                        </w:p>
                        <w:p w14:paraId="5F8030A9" w14:textId="77777777" w:rsidR="00B66042" w:rsidRDefault="00B66042" w:rsidP="00B66042">
                          <w:r>
                            <w:t xml:space="preserve">Norway </w:t>
                          </w:r>
                        </w:p>
                        <w:p w14:paraId="53D7B01D" w14:textId="77777777" w:rsidR="00B66042" w:rsidRDefault="00B66042" w:rsidP="00B66042">
                          <w:r>
                            <w:t xml:space="preserve">Poland </w:t>
                          </w:r>
                        </w:p>
                        <w:p w14:paraId="148C37E2" w14:textId="77777777" w:rsidR="00B66042" w:rsidRDefault="00B66042" w:rsidP="00B66042">
                          <w:r>
                            <w:t xml:space="preserve">Portugal </w:t>
                          </w:r>
                        </w:p>
                        <w:p w14:paraId="6248896E" w14:textId="77777777" w:rsidR="00B66042" w:rsidRDefault="00B66042" w:rsidP="00B66042">
                          <w:r>
                            <w:t xml:space="preserve">Romania </w:t>
                          </w:r>
                        </w:p>
                        <w:p w14:paraId="13CD20DF" w14:textId="77777777" w:rsidR="00B66042" w:rsidRDefault="00B66042" w:rsidP="00B66042">
                          <w:r>
                            <w:t xml:space="preserve">Slovakia </w:t>
                          </w:r>
                        </w:p>
                        <w:p w14:paraId="3F72D1AB" w14:textId="77777777" w:rsidR="00B66042" w:rsidRDefault="00B66042" w:rsidP="00B66042">
                          <w:r>
                            <w:t xml:space="preserve">Slovenia </w:t>
                          </w:r>
                        </w:p>
                        <w:p w14:paraId="32E271FA" w14:textId="77777777" w:rsidR="00B66042" w:rsidRDefault="00B66042" w:rsidP="00B66042">
                          <w:r>
                            <w:t xml:space="preserve">Spain </w:t>
                          </w:r>
                        </w:p>
                        <w:p w14:paraId="343B4A07" w14:textId="77777777" w:rsidR="00B66042" w:rsidRDefault="00B66042" w:rsidP="00B66042">
                          <w:r>
                            <w:t>Sweden</w:t>
                          </w:r>
                        </w:p>
                        <w:p w14:paraId="6193CFF3" w14:textId="77777777" w:rsidR="00B66042" w:rsidRDefault="00B66042" w:rsidP="00B66042">
                          <w:r>
                            <w:t>Switzerland</w:t>
                          </w:r>
                        </w:p>
                        <w:p w14:paraId="7E9D7C35" w14:textId="77777777" w:rsidR="00B66042" w:rsidRDefault="00B66042" w:rsidP="00B66042">
                          <w:r>
                            <w:t>UK</w:t>
                          </w:r>
                        </w:p>
                        <w:p w14:paraId="7AB302C6" w14:textId="77777777" w:rsidR="00B66042" w:rsidRDefault="00B66042" w:rsidP="00B66042">
                          <w:r>
                            <w:t>United States of America</w:t>
                          </w:r>
                        </w:p>
                      </w:txbxContent>
                    </v:textbox>
                  </v:shape>
                  <v:shape id="Text Box 2" o:spid="_x0000_s1030" type="#_x0000_t202" style="position:absolute;left:19526;width:30861;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style="mso-next-textbox:#Text Box 6">
                      <w:txbxContent/>
                    </v:textbox>
                  </v:shape>
                  <v:shape id="Text Box 6" o:spid="_x0000_s1031" type="#_x0000_t202" style="position:absolute;left:38957;width:21336;height:3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v:textbox>
                  </v:shape>
                </v:group>
                <w10:anchorlock/>
              </v:group>
            </w:pict>
          </mc:Fallback>
        </mc:AlternateContent>
      </w:r>
    </w:p>
    <w:p w14:paraId="2E3ECBC3" w14:textId="77777777" w:rsidR="00B66042" w:rsidRPr="00B31EAA" w:rsidRDefault="00B66042" w:rsidP="00B66042">
      <w:pPr>
        <w:pStyle w:val="Caption"/>
        <w:rPr>
          <w:vanish/>
          <w:specVanish/>
        </w:rPr>
      </w:pPr>
      <w:bookmarkStart w:id="11" w:name="_Ref534470843"/>
      <w:r>
        <w:t xml:space="preserve">Box </w:t>
      </w:r>
      <w:r>
        <w:rPr>
          <w:noProof/>
        </w:rPr>
        <w:fldChar w:fldCharType="begin"/>
      </w:r>
      <w:r>
        <w:rPr>
          <w:noProof/>
        </w:rPr>
        <w:instrText xml:space="preserve"> SEQ Box \* ARABIC </w:instrText>
      </w:r>
      <w:r>
        <w:rPr>
          <w:noProof/>
        </w:rPr>
        <w:fldChar w:fldCharType="separate"/>
      </w:r>
      <w:r>
        <w:rPr>
          <w:noProof/>
        </w:rPr>
        <w:t>1</w:t>
      </w:r>
      <w:r>
        <w:rPr>
          <w:noProof/>
        </w:rPr>
        <w:fldChar w:fldCharType="end"/>
      </w:r>
      <w:bookmarkEnd w:id="11"/>
      <w:r>
        <w:t xml:space="preserve"> A list of the 35 countries to be included in this review</w:t>
      </w:r>
    </w:p>
    <w:p w14:paraId="3A1BB8A7" w14:textId="77777777" w:rsidR="00B66042" w:rsidRDefault="00B66042" w:rsidP="00B66042">
      <w:pPr>
        <w:pStyle w:val="Caption2"/>
      </w:pPr>
      <w:r>
        <w:t xml:space="preserve"> (compiled from Euro-Peristat countries plus other high-income countries to compare with the UK)</w:t>
      </w:r>
    </w:p>
    <w:p w14:paraId="5487BD14" w14:textId="77777777" w:rsidR="00B66042" w:rsidRDefault="00B66042" w:rsidP="001C00E3">
      <w:pPr>
        <w:pStyle w:val="Heading5"/>
      </w:pPr>
      <w:r>
        <w:t>Intervention/Exposure</w:t>
      </w:r>
    </w:p>
    <w:p w14:paraId="766D7D02" w14:textId="5A72F23A" w:rsidR="00B66042" w:rsidRDefault="00B66042" w:rsidP="00B66042">
      <w:pPr>
        <w:pStyle w:val="BodyText"/>
      </w:pPr>
      <w:r>
        <w:t xml:space="preserve">Reviews evaluating interventions which aimed either explicitly to reduce teenage pregnancies or to address associated sexual health risk behaviours were included. Reviews which focussed on the effects of broader cultural-macro changes on pregnancies and risks were also included. These include reviews evaluating interventions which are designed to be applied to a population or </w:t>
      </w:r>
      <w:r w:rsidR="00452A8E">
        <w:t xml:space="preserve">a </w:t>
      </w:r>
      <w:r>
        <w:t>vulnerable subset of a population and are generalisable across national borders.</w:t>
      </w:r>
    </w:p>
    <w:p w14:paraId="6161A046" w14:textId="77777777" w:rsidR="00B66042" w:rsidRDefault="00B66042" w:rsidP="001C00E3">
      <w:pPr>
        <w:pStyle w:val="Heading5"/>
      </w:pPr>
      <w:r>
        <w:t>Control</w:t>
      </w:r>
    </w:p>
    <w:p w14:paraId="794E82A8" w14:textId="39B9AD2C" w:rsidR="00B66042" w:rsidRPr="00C718EE" w:rsidRDefault="00B66042" w:rsidP="00B66042">
      <w:pPr>
        <w:pStyle w:val="BodyText"/>
      </w:pPr>
      <w:r>
        <w:t xml:space="preserve">Only reviews reporting a comparison between exposed and unexposed populations were included. </w:t>
      </w:r>
      <w:commentRangeStart w:id="12"/>
      <w:r>
        <w:t>Interventions measured either with a control group for medium to long-term outcomes (such as pregnancy) or reporting pre/post measurements of short-term outcomes (such as contraceptive use) were included</w:t>
      </w:r>
      <w:commentRangeEnd w:id="12"/>
      <w:r w:rsidR="002F3AB2">
        <w:rPr>
          <w:rStyle w:val="CommentReference"/>
        </w:rPr>
        <w:commentReference w:id="12"/>
      </w:r>
      <w:r>
        <w:t>. Other broader cultural changes measured between populations or across time were included.</w:t>
      </w:r>
    </w:p>
    <w:p w14:paraId="53F75014" w14:textId="77777777" w:rsidR="00B66042" w:rsidRDefault="00B66042" w:rsidP="001C00E3">
      <w:pPr>
        <w:pStyle w:val="Heading5"/>
      </w:pPr>
      <w:r>
        <w:t>Outcome</w:t>
      </w:r>
    </w:p>
    <w:p w14:paraId="51C80294" w14:textId="511347BE" w:rsidR="00B66042" w:rsidRDefault="00B66042" w:rsidP="00B66042">
      <w:pPr>
        <w:pStyle w:val="BodyText"/>
      </w:pPr>
      <w:r>
        <w:t>Our primary outcome was rates of pregnancies or births to women aged under 20. Other behaviours directly affecting pregnancy risk – sexual activity and contraceptive use – were included.</w:t>
      </w:r>
    </w:p>
    <w:p w14:paraId="0117D684" w14:textId="77777777" w:rsidR="00B66042" w:rsidRDefault="00B66042" w:rsidP="001C00E3">
      <w:pPr>
        <w:pStyle w:val="Heading5"/>
      </w:pPr>
      <w:r>
        <w:lastRenderedPageBreak/>
        <w:t>Study type</w:t>
      </w:r>
    </w:p>
    <w:p w14:paraId="3F594AC2" w14:textId="79FD38CD" w:rsidR="006A11BD" w:rsidRDefault="00B66042" w:rsidP="00B66042">
      <w:pPr>
        <w:pStyle w:val="BodyText"/>
      </w:pPr>
      <w:r>
        <w:t xml:space="preserve">Only reviews of other published literature were included. </w:t>
      </w:r>
    </w:p>
    <w:p w14:paraId="543BA979" w14:textId="77777777" w:rsidR="00B66042" w:rsidRDefault="00B66042" w:rsidP="00B66042">
      <w:pPr>
        <w:pStyle w:val="Heading3"/>
      </w:pPr>
      <w:r>
        <w:t>Exclusion criteria</w:t>
      </w:r>
    </w:p>
    <w:p w14:paraId="7624F925" w14:textId="043EB9CB" w:rsidR="00344D8B" w:rsidRDefault="00B66042" w:rsidP="004C7BAD">
      <w:pPr>
        <w:pStyle w:val="BodyText"/>
      </w:pPr>
      <w:r>
        <w:t>I excluded reviews which only looked at abortions, maternal and infant health, and other outcomes after conception.</w:t>
      </w:r>
      <w:r w:rsidR="004C7BAD">
        <w:t xml:space="preserve"> Reviews</w:t>
      </w:r>
      <w:r>
        <w:t xml:space="preserve"> which evaluated associations of hypothesised determinants of pregnancy risk across </w:t>
      </w:r>
      <w:r w:rsidR="00C848D2">
        <w:t xml:space="preserve">a </w:t>
      </w:r>
      <w:r>
        <w:t>population, with no analysis of changes of exposure over time, were not included.</w:t>
      </w:r>
      <w:r w:rsidR="004C7BAD">
        <w:t xml:space="preserve"> Additionally, reviews which only measured changed attitudes or knowledge as an intervention outcome, rather than behaviour change, were not included, as these were deemed a poor measure of actual risk of pregnancy.</w:t>
      </w:r>
    </w:p>
    <w:p w14:paraId="2A1C5ED0" w14:textId="672A5DB2" w:rsidR="001C00E3" w:rsidRDefault="00BF3196" w:rsidP="004C7BAD">
      <w:pPr>
        <w:pStyle w:val="Heading2"/>
      </w:pPr>
      <w:r>
        <w:t>Analysis 1 – strength of evidence</w:t>
      </w:r>
    </w:p>
    <w:p w14:paraId="548E6817" w14:textId="629FDE34" w:rsidR="004C7BAD" w:rsidRDefault="004C7BAD" w:rsidP="00BF3196">
      <w:pPr>
        <w:pStyle w:val="Heading3"/>
      </w:pPr>
      <w:r>
        <w:t>Data</w:t>
      </w:r>
      <w:r w:rsidR="00AB2BDB">
        <w:t xml:space="preserve"> </w:t>
      </w:r>
      <w:r>
        <w:t>extraction and synthesis</w:t>
      </w:r>
    </w:p>
    <w:p w14:paraId="1274B17C" w14:textId="77777777" w:rsidR="004C7BAD" w:rsidRDefault="004C7BAD" w:rsidP="004C7BAD">
      <w:pPr>
        <w:pStyle w:val="BodyText"/>
      </w:pPr>
      <w:r>
        <w:t xml:space="preserve">I constructed a table with a row for each hypothesised cause identified in </w:t>
      </w:r>
      <w:r>
        <w:fldChar w:fldCharType="begin"/>
      </w:r>
      <w:r>
        <w:instrText xml:space="preserve"> REF _Ref38364197 \h </w:instrText>
      </w:r>
      <w:r>
        <w:fldChar w:fldCharType="separate"/>
      </w:r>
      <w:r>
        <w:t xml:space="preserve">Figure </w:t>
      </w:r>
      <w:r>
        <w:rPr>
          <w:noProof/>
        </w:rPr>
        <w:t>1</w:t>
      </w:r>
      <w:r>
        <w:fldChar w:fldCharType="end"/>
      </w:r>
      <w:r>
        <w:t xml:space="preserve"> and extracted from each review a summary of the evidence presented for causes addressed. New rows were added as additional suggested causal pathways were identified.</w:t>
      </w:r>
    </w:p>
    <w:p w14:paraId="763C1B16" w14:textId="475B3E60" w:rsidR="004C7BAD" w:rsidRDefault="004C7BAD" w:rsidP="004C7BAD">
      <w:pPr>
        <w:pStyle w:val="BodyText"/>
      </w:pPr>
      <w:r>
        <w:t>I coded each review’s evidence for the causes they examined as strong evidence of a positive (or negative) effect on a population’s pregnancy rates, weak evidence of a positive (or negative) effect, or no evidence of an effect.</w:t>
      </w:r>
    </w:p>
    <w:p w14:paraId="7CA4AD04" w14:textId="77C9EEFE" w:rsidR="004C7BAD" w:rsidRDefault="004C7BAD" w:rsidP="004C7BAD">
      <w:pPr>
        <w:pStyle w:val="BodyText"/>
      </w:pPr>
      <w:r>
        <w:t xml:space="preserve">Evidence was appraised using an adapted set of questions, presented by </w:t>
      </w:r>
      <w:r w:rsidR="00CB018C">
        <w:t xml:space="preserve">Howick et al. </w:t>
      </w:r>
      <w:r w:rsidR="00CB018C">
        <w:fldChar w:fldCharType="begin" w:fldLock="1"/>
      </w:r>
      <w:r w:rsidR="00CB018C">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ppress-author":1,"uris":["http://www.mendeley.com/documents/?uuid=79d4d05a-c470-4954-b6b8-fa0faebd2c1a"]}],"mendeley":{"formattedCitation":"(2009)","plainTextFormattedCitation":"(2009)","previouslyFormattedCitation":"(2009)"},"properties":{"noteIndex":0},"schema":"https://github.com/citation-style-language/schema/raw/master/csl-citation.json"}</w:instrText>
      </w:r>
      <w:r w:rsidR="00CB018C">
        <w:fldChar w:fldCharType="separate"/>
      </w:r>
      <w:r w:rsidR="00CB018C" w:rsidRPr="00CB018C">
        <w:rPr>
          <w:noProof/>
        </w:rPr>
        <w:t>(2009)</w:t>
      </w:r>
      <w:r w:rsidR="00CB018C">
        <w:fldChar w:fldCharType="end"/>
      </w:r>
      <w:r w:rsidR="00CB018C">
        <w:t xml:space="preserve"> as adapted from the Bradford Hill criteria </w:t>
      </w:r>
      <w:r w:rsidR="00CB018C">
        <w:fldChar w:fldCharType="begin" w:fldLock="1"/>
      </w:r>
      <w:r w:rsidR="00F15E75">
        <w:instrText>ADDIN CSL_CITATION {"citationItems":[{"id":"ITEM-1","itemData":{"PMID":"14283879","author":[{"dropping-particle":"","family":"Hill","given":"Austin Bradford","non-dropping-particle":"","parse-names":false,"suffix":""}],"container-title":"Proceedings of the Royal Society of Medicine","id":"ITEM-1","issue":"5","issued":{"date-parts":[["1965","5"]]},"page":"295-300","publisher":"Royal Society of Medicine Press","title":"The Environment and Disease: Association or Causation","type":"article-journal","volume":"58"},"uris":["http://www.mendeley.com/documents/?uuid=4dfd2551-f148-33fc-bac8-4da1db8f823b"]}],"mendeley":{"formattedCitation":"(Hill, 1965)","plainTextFormattedCitation":"(Hill, 1965)","previouslyFormattedCitation":"(Hill, 1965)"},"properties":{"noteIndex":0},"schema":"https://github.com/citation-style-language/schema/raw/master/csl-citation.json"}</w:instrText>
      </w:r>
      <w:r w:rsidR="00CB018C">
        <w:fldChar w:fldCharType="separate"/>
      </w:r>
      <w:r w:rsidR="00CB018C" w:rsidRPr="00CB018C">
        <w:rPr>
          <w:noProof/>
        </w:rPr>
        <w:t>(Hill, 1965)</w:t>
      </w:r>
      <w:r w:rsidR="00CB018C">
        <w:fldChar w:fldCharType="end"/>
      </w:r>
      <w:r w:rsidR="00CB018C">
        <w:t>.</w:t>
      </w:r>
      <w:r w:rsidR="000F6211">
        <w:t xml:space="preserve"> These are arranged to summarise </w:t>
      </w:r>
      <w:r w:rsidR="00C3745A">
        <w:t>three ‘types’ of evidence, with</w:t>
      </w:r>
      <w:r w:rsidR="00312D7E">
        <w:t xml:space="preserve"> revised guidelines </w:t>
      </w:r>
      <w:r w:rsidR="0070031D">
        <w:t>matching Hill’s originals (</w:t>
      </w:r>
      <w:r w:rsidR="009E38EE">
        <w:fldChar w:fldCharType="begin"/>
      </w:r>
      <w:r w:rsidR="009E38EE">
        <w:instrText xml:space="preserve"> REF _Ref529802248 \h </w:instrText>
      </w:r>
      <w:r w:rsidR="009E38EE">
        <w:fldChar w:fldCharType="separate"/>
      </w:r>
      <w:r w:rsidR="009E38EE">
        <w:t xml:space="preserve">Table </w:t>
      </w:r>
      <w:r w:rsidR="009E38EE">
        <w:rPr>
          <w:noProof/>
        </w:rPr>
        <w:t>1</w:t>
      </w:r>
      <w:r w:rsidR="009E38EE">
        <w:fldChar w:fldCharType="end"/>
      </w:r>
      <w:r w:rsidR="0070031D">
        <w:t>).</w:t>
      </w:r>
    </w:p>
    <w:tbl>
      <w:tblPr>
        <w:tblW w:w="0" w:type="auto"/>
        <w:tblLook w:val="04A0" w:firstRow="1" w:lastRow="0" w:firstColumn="1" w:lastColumn="0" w:noHBand="0" w:noVBand="1"/>
      </w:tblPr>
      <w:tblGrid>
        <w:gridCol w:w="1645"/>
        <w:gridCol w:w="6355"/>
        <w:gridCol w:w="1864"/>
      </w:tblGrid>
      <w:tr w:rsidR="005E71E8" w:rsidRPr="002132C2" w14:paraId="58A9685D" w14:textId="77777777" w:rsidTr="00EF2375">
        <w:trPr>
          <w:trHeight w:val="20"/>
        </w:trPr>
        <w:tc>
          <w:tcPr>
            <w:tcW w:w="0" w:type="auto"/>
            <w:hideMark/>
          </w:tcPr>
          <w:p w14:paraId="1FB5CCA8" w14:textId="77777777" w:rsidR="005E71E8" w:rsidRPr="002132C2" w:rsidRDefault="005E71E8" w:rsidP="00FA2010">
            <w:r>
              <w:t>Type of evidence</w:t>
            </w:r>
          </w:p>
        </w:tc>
        <w:tc>
          <w:tcPr>
            <w:tcW w:w="0" w:type="auto"/>
            <w:hideMark/>
          </w:tcPr>
          <w:p w14:paraId="1C78FB89" w14:textId="77777777" w:rsidR="005E71E8" w:rsidRPr="002132C2" w:rsidRDefault="005E71E8" w:rsidP="00FA2010">
            <w:r>
              <w:t>Revised, structured guidelines</w:t>
            </w:r>
          </w:p>
        </w:tc>
        <w:tc>
          <w:tcPr>
            <w:tcW w:w="0" w:type="auto"/>
            <w:hideMark/>
          </w:tcPr>
          <w:p w14:paraId="68567A94" w14:textId="77777777" w:rsidR="005E71E8" w:rsidRPr="002132C2" w:rsidRDefault="005E71E8" w:rsidP="00FA2010">
            <w:r>
              <w:t>Hill's original guidelines</w:t>
            </w:r>
          </w:p>
        </w:tc>
      </w:tr>
      <w:tr w:rsidR="005E71E8" w:rsidRPr="002132C2" w14:paraId="484F4EAD" w14:textId="77777777" w:rsidTr="00EF2375">
        <w:trPr>
          <w:trHeight w:val="20"/>
        </w:trPr>
        <w:tc>
          <w:tcPr>
            <w:tcW w:w="0" w:type="auto"/>
            <w:vMerge w:val="restart"/>
            <w:hideMark/>
          </w:tcPr>
          <w:p w14:paraId="7615A780" w14:textId="77777777" w:rsidR="005E71E8" w:rsidRPr="002132C2" w:rsidRDefault="005E71E8" w:rsidP="00FA2010">
            <w:r w:rsidRPr="002132C2">
              <w:rPr>
                <w:i/>
                <w:iCs/>
              </w:rPr>
              <w:t>Direct</w:t>
            </w:r>
          </w:p>
        </w:tc>
        <w:tc>
          <w:tcPr>
            <w:tcW w:w="0" w:type="auto"/>
            <w:hideMark/>
          </w:tcPr>
          <w:p w14:paraId="37C7D309" w14:textId="77777777" w:rsidR="005E71E8" w:rsidRPr="002132C2" w:rsidRDefault="005E71E8" w:rsidP="00FA2010">
            <w:r w:rsidRPr="002132C2">
              <w:t>Size of effect not attrib</w:t>
            </w:r>
            <w:r>
              <w:t>utable to plausible confounding</w:t>
            </w:r>
          </w:p>
        </w:tc>
        <w:tc>
          <w:tcPr>
            <w:tcW w:w="0" w:type="auto"/>
            <w:hideMark/>
          </w:tcPr>
          <w:p w14:paraId="07F7CBBA" w14:textId="77777777" w:rsidR="005E71E8" w:rsidRPr="002132C2" w:rsidRDefault="005E71E8" w:rsidP="00FA2010">
            <w:r>
              <w:t>Experiment</w:t>
            </w:r>
          </w:p>
        </w:tc>
      </w:tr>
      <w:tr w:rsidR="005E71E8" w:rsidRPr="002132C2" w14:paraId="505342E4" w14:textId="77777777" w:rsidTr="00EF2375">
        <w:trPr>
          <w:trHeight w:val="20"/>
        </w:trPr>
        <w:tc>
          <w:tcPr>
            <w:tcW w:w="0" w:type="auto"/>
            <w:vMerge/>
            <w:hideMark/>
          </w:tcPr>
          <w:p w14:paraId="258A0DDA" w14:textId="77777777" w:rsidR="005E71E8" w:rsidRPr="002132C2" w:rsidRDefault="005E71E8" w:rsidP="00FA2010"/>
        </w:tc>
        <w:tc>
          <w:tcPr>
            <w:tcW w:w="0" w:type="auto"/>
            <w:hideMark/>
          </w:tcPr>
          <w:p w14:paraId="3C423737" w14:textId="77777777" w:rsidR="005E71E8" w:rsidRPr="002132C2" w:rsidRDefault="005E71E8" w:rsidP="00FA2010">
            <w:r w:rsidRPr="002132C2">
              <w:t>Appropriate temporal and/or spatial proximity (cause precedes effect and effect occurs after a plausible interval; cause occurs at the</w:t>
            </w:r>
            <w:r>
              <w:t xml:space="preserve"> same site as the intervention)</w:t>
            </w:r>
          </w:p>
        </w:tc>
        <w:tc>
          <w:tcPr>
            <w:tcW w:w="0" w:type="auto"/>
            <w:hideMark/>
          </w:tcPr>
          <w:p w14:paraId="534D1CB6" w14:textId="77777777" w:rsidR="005E71E8" w:rsidRPr="002132C2" w:rsidRDefault="005E71E8" w:rsidP="00FA2010">
            <w:r>
              <w:t>Strength</w:t>
            </w:r>
          </w:p>
        </w:tc>
      </w:tr>
      <w:tr w:rsidR="005E71E8" w:rsidRPr="002132C2" w14:paraId="06FF1913" w14:textId="77777777" w:rsidTr="00EF2375">
        <w:trPr>
          <w:trHeight w:val="20"/>
        </w:trPr>
        <w:tc>
          <w:tcPr>
            <w:tcW w:w="0" w:type="auto"/>
            <w:vMerge/>
            <w:hideMark/>
          </w:tcPr>
          <w:p w14:paraId="2539F753" w14:textId="77777777" w:rsidR="005E71E8" w:rsidRPr="002132C2" w:rsidRDefault="005E71E8" w:rsidP="00FA2010"/>
        </w:tc>
        <w:tc>
          <w:tcPr>
            <w:tcW w:w="0" w:type="auto"/>
            <w:hideMark/>
          </w:tcPr>
          <w:p w14:paraId="3BD20478" w14:textId="77777777" w:rsidR="005E71E8" w:rsidRPr="002132C2" w:rsidRDefault="005E71E8" w:rsidP="00FA2010">
            <w:r w:rsidRPr="002132C2">
              <w:t>Dose</w:t>
            </w:r>
            <w:r w:rsidRPr="002132C2">
              <w:rPr>
                <w:rFonts w:ascii="Cambria Math" w:hAnsi="Cambria Math" w:cs="Cambria Math"/>
              </w:rPr>
              <w:t>‐</w:t>
            </w:r>
            <w:r w:rsidRPr="002132C2">
              <w:t>responsiveness and reversibility</w:t>
            </w:r>
          </w:p>
        </w:tc>
        <w:tc>
          <w:tcPr>
            <w:tcW w:w="0" w:type="auto"/>
            <w:hideMark/>
          </w:tcPr>
          <w:p w14:paraId="030236DB" w14:textId="77777777" w:rsidR="005E71E8" w:rsidRPr="002132C2" w:rsidRDefault="005E71E8" w:rsidP="00FA2010">
            <w:r>
              <w:t>Temporality</w:t>
            </w:r>
          </w:p>
        </w:tc>
      </w:tr>
      <w:tr w:rsidR="005E71E8" w:rsidRPr="002132C2" w14:paraId="55623DFD" w14:textId="77777777" w:rsidTr="00EF2375">
        <w:trPr>
          <w:trHeight w:val="20"/>
        </w:trPr>
        <w:tc>
          <w:tcPr>
            <w:tcW w:w="0" w:type="auto"/>
            <w:vMerge w:val="restart"/>
            <w:hideMark/>
          </w:tcPr>
          <w:p w14:paraId="03719326" w14:textId="77777777" w:rsidR="005E71E8" w:rsidRPr="002132C2" w:rsidRDefault="005E71E8" w:rsidP="00FA2010">
            <w:r w:rsidRPr="002132C2">
              <w:rPr>
                <w:i/>
                <w:iCs/>
              </w:rPr>
              <w:lastRenderedPageBreak/>
              <w:t>Mechanistic</w:t>
            </w:r>
          </w:p>
        </w:tc>
        <w:tc>
          <w:tcPr>
            <w:tcW w:w="0" w:type="auto"/>
            <w:hideMark/>
          </w:tcPr>
          <w:p w14:paraId="3726C77A" w14:textId="77777777" w:rsidR="005E71E8" w:rsidRPr="002132C2" w:rsidRDefault="005E71E8" w:rsidP="00FA2010">
            <w:r w:rsidRPr="002132C2">
              <w:t>Evidence for a mechanism of action (bi</w:t>
            </w:r>
            <w:r>
              <w:t>ological, chemical, mechanical)</w:t>
            </w:r>
          </w:p>
        </w:tc>
        <w:tc>
          <w:tcPr>
            <w:tcW w:w="0" w:type="auto"/>
            <w:hideMark/>
          </w:tcPr>
          <w:p w14:paraId="65BF641E" w14:textId="77777777" w:rsidR="005E71E8" w:rsidRDefault="005E71E8" w:rsidP="00FA2010">
            <w:r w:rsidRPr="002132C2">
              <w:t>Biological gradient</w:t>
            </w:r>
          </w:p>
          <w:p w14:paraId="7A70D32C" w14:textId="77777777" w:rsidR="005E71E8" w:rsidRPr="002132C2" w:rsidRDefault="005E71E8" w:rsidP="00FA2010">
            <w:r>
              <w:t>Biological plausibility</w:t>
            </w:r>
          </w:p>
        </w:tc>
      </w:tr>
      <w:tr w:rsidR="005E71E8" w:rsidRPr="002132C2" w14:paraId="74350F2E" w14:textId="77777777" w:rsidTr="00EF2375">
        <w:trPr>
          <w:trHeight w:val="20"/>
        </w:trPr>
        <w:tc>
          <w:tcPr>
            <w:tcW w:w="0" w:type="auto"/>
            <w:vMerge/>
            <w:hideMark/>
          </w:tcPr>
          <w:p w14:paraId="34F0E841" w14:textId="77777777" w:rsidR="005E71E8" w:rsidRPr="002132C2" w:rsidRDefault="005E71E8" w:rsidP="00FA2010"/>
        </w:tc>
        <w:tc>
          <w:tcPr>
            <w:tcW w:w="0" w:type="auto"/>
            <w:hideMark/>
          </w:tcPr>
          <w:p w14:paraId="190ADB2F" w14:textId="77777777" w:rsidR="005E71E8" w:rsidRPr="002132C2" w:rsidRDefault="005E71E8" w:rsidP="00FA2010">
            <w:r>
              <w:t>Coherence</w:t>
            </w:r>
          </w:p>
        </w:tc>
        <w:tc>
          <w:tcPr>
            <w:tcW w:w="0" w:type="auto"/>
            <w:hideMark/>
          </w:tcPr>
          <w:p w14:paraId="50875E2F" w14:textId="77777777" w:rsidR="005E71E8" w:rsidRPr="002132C2" w:rsidRDefault="005E71E8" w:rsidP="00FA2010">
            <w:r>
              <w:t>Coherence</w:t>
            </w:r>
          </w:p>
        </w:tc>
      </w:tr>
      <w:tr w:rsidR="005E71E8" w:rsidRPr="002132C2" w14:paraId="015CBBAA" w14:textId="77777777" w:rsidTr="00EF2375">
        <w:trPr>
          <w:trHeight w:val="20"/>
        </w:trPr>
        <w:tc>
          <w:tcPr>
            <w:tcW w:w="0" w:type="auto"/>
            <w:vMerge w:val="restart"/>
            <w:hideMark/>
          </w:tcPr>
          <w:p w14:paraId="32945D4F" w14:textId="77777777" w:rsidR="005E71E8" w:rsidRPr="002132C2" w:rsidRDefault="005E71E8" w:rsidP="00FA2010">
            <w:r w:rsidRPr="002132C2">
              <w:rPr>
                <w:i/>
                <w:iCs/>
              </w:rPr>
              <w:t>Parallel</w:t>
            </w:r>
          </w:p>
        </w:tc>
        <w:tc>
          <w:tcPr>
            <w:tcW w:w="0" w:type="auto"/>
            <w:hideMark/>
          </w:tcPr>
          <w:p w14:paraId="00CC7473" w14:textId="77777777" w:rsidR="005E71E8" w:rsidRPr="002132C2" w:rsidRDefault="005E71E8" w:rsidP="00FA2010">
            <w:r>
              <w:t>Replicability</w:t>
            </w:r>
          </w:p>
        </w:tc>
        <w:tc>
          <w:tcPr>
            <w:tcW w:w="0" w:type="auto"/>
            <w:hideMark/>
          </w:tcPr>
          <w:p w14:paraId="3E9BFD99" w14:textId="77777777" w:rsidR="005E71E8" w:rsidRPr="002132C2" w:rsidRDefault="005E71E8" w:rsidP="00FA2010">
            <w:r>
              <w:t>Consistency</w:t>
            </w:r>
          </w:p>
        </w:tc>
      </w:tr>
      <w:tr w:rsidR="005E71E8" w:rsidRPr="002132C2" w14:paraId="480DB775" w14:textId="77777777" w:rsidTr="00EF2375">
        <w:trPr>
          <w:trHeight w:val="20"/>
        </w:trPr>
        <w:tc>
          <w:tcPr>
            <w:tcW w:w="0" w:type="auto"/>
            <w:vMerge/>
            <w:hideMark/>
          </w:tcPr>
          <w:p w14:paraId="5D9828F8" w14:textId="77777777" w:rsidR="005E71E8" w:rsidRPr="002132C2" w:rsidRDefault="005E71E8" w:rsidP="00FA2010"/>
        </w:tc>
        <w:tc>
          <w:tcPr>
            <w:tcW w:w="0" w:type="auto"/>
            <w:hideMark/>
          </w:tcPr>
          <w:p w14:paraId="3168A57C" w14:textId="77777777" w:rsidR="005E71E8" w:rsidRPr="002132C2" w:rsidRDefault="005E71E8" w:rsidP="00FA2010">
            <w:r>
              <w:t>Similarity</w:t>
            </w:r>
          </w:p>
        </w:tc>
        <w:tc>
          <w:tcPr>
            <w:tcW w:w="0" w:type="auto"/>
            <w:hideMark/>
          </w:tcPr>
          <w:p w14:paraId="16A160DD" w14:textId="77777777" w:rsidR="005E71E8" w:rsidRPr="002132C2" w:rsidRDefault="005E71E8" w:rsidP="00FA2010">
            <w:pPr>
              <w:keepNext/>
            </w:pPr>
            <w:r>
              <w:t>Analogy</w:t>
            </w:r>
          </w:p>
        </w:tc>
      </w:tr>
    </w:tbl>
    <w:p w14:paraId="5143CDAF" w14:textId="77777777" w:rsidR="005E71E8" w:rsidRPr="00F854E3" w:rsidRDefault="005E71E8" w:rsidP="005E71E8">
      <w:pPr>
        <w:pStyle w:val="Caption"/>
        <w:rPr>
          <w:noProof/>
          <w:vanish/>
          <w:specVanish/>
        </w:rPr>
      </w:pPr>
      <w:bookmarkStart w:id="13" w:name="_Ref529802248"/>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13"/>
      <w:r>
        <w:t xml:space="preserve"> </w:t>
      </w:r>
      <w:r w:rsidRPr="009A7247">
        <w:t>Bradford Hill's original guid</w:t>
      </w:r>
      <w:r>
        <w:t xml:space="preserve">elines and proposed revisions </w:t>
      </w:r>
      <w:r>
        <w:fldChar w:fldCharType="begin" w:fldLock="1"/>
      </w:r>
      <w:r>
        <w:instrText>ADDIN CSL_CITATION {"citationItems":[{"id":"ITEM-1","itemData":{"DOI":"10.1258/jrsm.2009.090020","ISBN":"1758-1095 (Electronic)\r0141-0768 (Linking)","PMID":"19417051","author":[{"dropping-particle":"","family":"Howick","given":"J","non-dropping-particle":"","parse-names":false,"suffix":""},{"dropping-particle":"","family":"Glasziou","given":"P","non-dropping-particle":"","parse-names":false,"suffix":""},{"dropping-particle":"","family":"Aronson","given":"J K","non-dropping-particle":"","parse-names":false,"suffix":""}],"container-title":"Journal of the Royal Society of Medicine","id":"ITEM-1","issue":"5","issued":{"date-parts":[["2009"]]},"note":"Howick, Jeremy\nGlasziou, Paul\nAronson, Jeffrey K\neng\nG0800055/Medical Research Council/United Kingdom\nEngland\n2009/05/07 09:00\nJ R Soc Med. 2009 May;102(5):186-94. doi: 10.1258/jrsm.2009.090020.","page":"186-194","title":"The evolution of evidence hierarchies: what can Bradford Hill's 'guidelines for causation' contribute?","type":"article-journal","volume":"102"},"label":"section","suffix":"; Table 1","uris":["http://www.mendeley.com/documents/?uuid=79d4d05a-c470-4954-b6b8-fa0faebd2c1a"]}],"mendeley":{"formattedCitation":"(Howick et al., 2009; Table 1)","plainTextFormattedCitation":"(Howick et al., 2009; Table 1)","previouslyFormattedCitation":"(Howick et al., 2009; Table 1)"},"properties":{"noteIndex":0},"schema":"https://github.com/citation-style-language/schema/raw/master/csl-citation.json"}</w:instrText>
      </w:r>
      <w:r>
        <w:fldChar w:fldCharType="separate"/>
      </w:r>
      <w:r w:rsidRPr="00F854E3">
        <w:rPr>
          <w:b w:val="0"/>
          <w:noProof/>
        </w:rPr>
        <w:t>(Howick et al., 2009; Table 1)</w:t>
      </w:r>
      <w:r>
        <w:fldChar w:fldCharType="end"/>
      </w:r>
      <w:r>
        <w:rPr>
          <w:noProof/>
        </w:rPr>
        <w:t>.</w:t>
      </w:r>
    </w:p>
    <w:p w14:paraId="313685AC" w14:textId="77777777" w:rsidR="005E71E8" w:rsidRDefault="005E71E8" w:rsidP="005E71E8">
      <w:pPr>
        <w:pStyle w:val="Caption2"/>
        <w:rPr>
          <w:noProof/>
        </w:rPr>
      </w:pPr>
      <w:r>
        <w:rPr>
          <w:noProof/>
        </w:rPr>
        <w:t xml:space="preserve"> 'Coherence' is moved from the 'Parallel' subheading to 'Mechanistic', in accordance with the paper's summary of the guidelines</w:t>
      </w:r>
    </w:p>
    <w:p w14:paraId="3AFCE93E" w14:textId="5F4E1499" w:rsidR="003F7BEC" w:rsidRDefault="00CC5115" w:rsidP="00CC5115">
      <w:pPr>
        <w:pStyle w:val="BodyText"/>
      </w:pPr>
      <w:r>
        <w:t xml:space="preserve">From these, I developed a series of questions to evaluate the evidence </w:t>
      </w:r>
      <w:r w:rsidR="00311683">
        <w:t>given in</w:t>
      </w:r>
      <w:r w:rsidR="00BB2CF2">
        <w:t xml:space="preserve"> the reviews for each hypothesised cause. </w:t>
      </w:r>
      <w:r w:rsidR="00BA7D8D">
        <w:t>These were separated into two parts, firstly querying the strength of the evidence of effects of the intervention or exposure of interest</w:t>
      </w:r>
      <w:r w:rsidR="000718C3">
        <w:t xml:space="preserve">, and secondly whether the intervention/exposure </w:t>
      </w:r>
      <w:r w:rsidR="005C2D01">
        <w:t>was shown to be applied to a whole population (or a vulnerable subsection of a population).</w:t>
      </w:r>
      <w:r w:rsidR="00490C0F">
        <w:t xml:space="preserve"> Whilst the original criteria aimed for </w:t>
      </w:r>
      <w:r w:rsidR="00C479CA">
        <w:t xml:space="preserve">specificity, rejecting spurious hypothesised causes, the adapted use of the criteria here aimed </w:t>
      </w:r>
      <w:r w:rsidR="00F27063">
        <w:t xml:space="preserve">for sensitivity, anticipating that strong evidence may not exist for </w:t>
      </w:r>
      <w:r w:rsidR="00E20024">
        <w:t>certain causal factors.</w:t>
      </w:r>
      <w:r w:rsidR="00C21BD1">
        <w:t xml:space="preserve"> Additionally, studies </w:t>
      </w:r>
      <w:r w:rsidR="00040ECA">
        <w:t>may present</w:t>
      </w:r>
      <w:r w:rsidR="00C21BD1">
        <w:t xml:space="preserve"> strong evidence of the effectiveness of an intervention, but </w:t>
      </w:r>
      <w:r w:rsidR="00040ECA">
        <w:t xml:space="preserve">the intervention may not have been scaled up to </w:t>
      </w:r>
      <w:r w:rsidR="00107545">
        <w:t>a whole-population application and so could not have contributed to observed reductions.</w:t>
      </w:r>
    </w:p>
    <w:p w14:paraId="6D853151" w14:textId="75F7B58D" w:rsidR="00CC5115" w:rsidRDefault="0077146F" w:rsidP="00CC5115">
      <w:pPr>
        <w:pStyle w:val="BodyText"/>
      </w:pPr>
      <w:r>
        <w:t>Reviewed causes were marked with a ‘+’ denoting</w:t>
      </w:r>
      <w:r w:rsidR="009B66CD">
        <w:t xml:space="preserve"> weak evidence of causing a reduction in pregnancy rates if </w:t>
      </w:r>
      <w:r w:rsidR="007C56D4">
        <w:t xml:space="preserve">at least one question </w:t>
      </w:r>
      <w:r w:rsidR="00795536">
        <w:t xml:space="preserve">regarding evidence strength </w:t>
      </w:r>
      <w:r w:rsidR="007C56D4">
        <w:t>was answered positively</w:t>
      </w:r>
      <w:r w:rsidR="00CC5115">
        <w:t>:</w:t>
      </w:r>
    </w:p>
    <w:p w14:paraId="29C1F2F4" w14:textId="108998EB" w:rsidR="00CC5115" w:rsidRDefault="00CC5115" w:rsidP="00CC5115">
      <w:pPr>
        <w:pStyle w:val="BodyText"/>
        <w:numPr>
          <w:ilvl w:val="0"/>
          <w:numId w:val="13"/>
        </w:numPr>
      </w:pPr>
      <w:r>
        <w:t xml:space="preserve">Is data presented which shows an effect while controlling for plausible confounding? </w:t>
      </w:r>
      <w:r w:rsidR="00795536">
        <w:t>(‘</w:t>
      </w:r>
      <w:r>
        <w:t>Direct</w:t>
      </w:r>
      <w:r w:rsidR="00795536">
        <w:t xml:space="preserve">’ </w:t>
      </w:r>
      <w:r w:rsidR="002B48A1">
        <w:t xml:space="preserve">evidence – see </w:t>
      </w:r>
      <w:r w:rsidR="002B48A1">
        <w:fldChar w:fldCharType="begin"/>
      </w:r>
      <w:r w:rsidR="002B48A1">
        <w:instrText xml:space="preserve"> REF _Ref529802248 \h </w:instrText>
      </w:r>
      <w:r w:rsidR="002B48A1">
        <w:fldChar w:fldCharType="separate"/>
      </w:r>
      <w:r w:rsidR="002B48A1">
        <w:t xml:space="preserve">Table </w:t>
      </w:r>
      <w:r w:rsidR="002B48A1">
        <w:rPr>
          <w:noProof/>
        </w:rPr>
        <w:t>1</w:t>
      </w:r>
      <w:r w:rsidR="002B48A1">
        <w:fldChar w:fldCharType="end"/>
      </w:r>
      <w:r w:rsidR="002B48A1">
        <w:t>)</w:t>
      </w:r>
    </w:p>
    <w:p w14:paraId="09BC1849" w14:textId="67D2A9C9" w:rsidR="002054CA" w:rsidRDefault="002054CA" w:rsidP="00CC5115">
      <w:pPr>
        <w:pStyle w:val="BodyText"/>
        <w:numPr>
          <w:ilvl w:val="0"/>
          <w:numId w:val="13"/>
        </w:numPr>
      </w:pPr>
      <w:r>
        <w:t>Is data presented which shows an effect whilst NOT controlling</w:t>
      </w:r>
      <w:r w:rsidR="00167968">
        <w:t>, but:</w:t>
      </w:r>
    </w:p>
    <w:p w14:paraId="32AFBEE5" w14:textId="60018A48" w:rsidR="00CC5115" w:rsidRDefault="00167968" w:rsidP="00167968">
      <w:pPr>
        <w:pStyle w:val="BodyText"/>
        <w:numPr>
          <w:ilvl w:val="1"/>
          <w:numId w:val="13"/>
        </w:numPr>
      </w:pPr>
      <w:r>
        <w:t>A</w:t>
      </w:r>
      <w:r w:rsidR="00CC5115">
        <w:t xml:space="preserve"> logic model or narrative synthesis of mechanisms</w:t>
      </w:r>
      <w:r>
        <w:t xml:space="preserve"> is</w:t>
      </w:r>
      <w:r w:rsidR="00CC5115">
        <w:t xml:space="preserve"> presented? </w:t>
      </w:r>
      <w:r w:rsidR="00B2460D">
        <w:t>(‘</w:t>
      </w:r>
      <w:r w:rsidR="00CC5115">
        <w:t>Mechanistic</w:t>
      </w:r>
      <w:r w:rsidR="00B2460D">
        <w:t>’)</w:t>
      </w:r>
      <w:r w:rsidR="00825335">
        <w:t>; AND</w:t>
      </w:r>
    </w:p>
    <w:p w14:paraId="1B3B2292" w14:textId="2CCD26B4" w:rsidR="00CC5115" w:rsidRDefault="00167968" w:rsidP="00167968">
      <w:pPr>
        <w:pStyle w:val="BodyText"/>
        <w:numPr>
          <w:ilvl w:val="1"/>
          <w:numId w:val="13"/>
        </w:numPr>
      </w:pPr>
      <w:r>
        <w:t>T</w:t>
      </w:r>
      <w:r w:rsidR="00CC5115">
        <w:t xml:space="preserve">he model </w:t>
      </w:r>
      <w:r>
        <w:t xml:space="preserve">is </w:t>
      </w:r>
      <w:r w:rsidR="00CC5115">
        <w:t xml:space="preserve">coherent with what is currently </w:t>
      </w:r>
      <w:proofErr w:type="gramStart"/>
      <w:r w:rsidR="00CC5115">
        <w:t>known?</w:t>
      </w:r>
      <w:proofErr w:type="gramEnd"/>
      <w:r w:rsidR="00CC5115">
        <w:t xml:space="preserve"> </w:t>
      </w:r>
      <w:r w:rsidR="00B2460D">
        <w:t>(‘</w:t>
      </w:r>
      <w:r w:rsidR="00CC5115">
        <w:t xml:space="preserve">Mechanistic </w:t>
      </w:r>
      <w:r w:rsidR="00B2460D">
        <w:t>–</w:t>
      </w:r>
      <w:r w:rsidR="00CC5115">
        <w:t xml:space="preserve"> Coherence</w:t>
      </w:r>
      <w:r w:rsidR="00B2460D">
        <w:t>’)</w:t>
      </w:r>
    </w:p>
    <w:p w14:paraId="110891DD" w14:textId="531C1344" w:rsidR="00F77642" w:rsidRDefault="00CC5115" w:rsidP="00F77642">
      <w:pPr>
        <w:pStyle w:val="BodyText"/>
        <w:numPr>
          <w:ilvl w:val="0"/>
          <w:numId w:val="13"/>
        </w:numPr>
      </w:pPr>
      <w:r>
        <w:t xml:space="preserve">Are results seen consistently in different national contexts? </w:t>
      </w:r>
      <w:r w:rsidR="00F77642">
        <w:t>(‘</w:t>
      </w:r>
      <w:r>
        <w:t>Replicability</w:t>
      </w:r>
      <w:r w:rsidR="00F77642">
        <w:t>’)</w:t>
      </w:r>
    </w:p>
    <w:p w14:paraId="771C0C97" w14:textId="7BB43A17" w:rsidR="00F77642" w:rsidRDefault="00486258" w:rsidP="00F77642">
      <w:pPr>
        <w:pStyle w:val="BodyText"/>
      </w:pPr>
      <w:r>
        <w:lastRenderedPageBreak/>
        <w:t>A</w:t>
      </w:r>
      <w:r w:rsidR="00483A9C">
        <w:t xml:space="preserve"> hypothesis which </w:t>
      </w:r>
      <w:r w:rsidR="00AC0629">
        <w:t xml:space="preserve">included at least one of the above, distinguishing it from an observed association with no </w:t>
      </w:r>
      <w:r w:rsidR="00F71FC8">
        <w:t xml:space="preserve">causal assessment, was increased from ‘weak’ to ‘strong’ evidence if it was </w:t>
      </w:r>
      <w:r w:rsidR="00324E3C">
        <w:t xml:space="preserve">plausibly presented as contributing to a whole-population </w:t>
      </w:r>
      <w:r w:rsidR="006065D1">
        <w:t>reduction in rates</w:t>
      </w:r>
      <w:r w:rsidR="00B92BD2">
        <w:t>. The following question was used</w:t>
      </w:r>
      <w:r w:rsidR="00C61133">
        <w:t xml:space="preserve"> to determine this</w:t>
      </w:r>
      <w:r w:rsidR="00B92BD2">
        <w:t>:</w:t>
      </w:r>
    </w:p>
    <w:p w14:paraId="7EFA9015" w14:textId="77777777" w:rsidR="002B48A1" w:rsidRDefault="002B48A1" w:rsidP="002B48A1">
      <w:pPr>
        <w:pStyle w:val="BodyText"/>
        <w:numPr>
          <w:ilvl w:val="0"/>
          <w:numId w:val="13"/>
        </w:numPr>
      </w:pPr>
      <w:r>
        <w:t>Is this hypothesis:</w:t>
      </w:r>
    </w:p>
    <w:p w14:paraId="6D76820B" w14:textId="77777777" w:rsidR="002B48A1" w:rsidRDefault="002B48A1" w:rsidP="002B48A1">
      <w:pPr>
        <w:pStyle w:val="BodyText"/>
        <w:numPr>
          <w:ilvl w:val="1"/>
          <w:numId w:val="13"/>
        </w:numPr>
      </w:pPr>
      <w:r>
        <w:t xml:space="preserve">Tested across the population of a whole nation (as included in this analysis – see </w:t>
      </w:r>
      <w:r>
        <w:fldChar w:fldCharType="begin"/>
      </w:r>
      <w:r>
        <w:instrText xml:space="preserve"> REF _Ref534470843 \h </w:instrText>
      </w:r>
      <w:r>
        <w:fldChar w:fldCharType="separate"/>
      </w:r>
      <w:r>
        <w:t xml:space="preserve">Box </w:t>
      </w:r>
      <w:r>
        <w:rPr>
          <w:noProof/>
        </w:rPr>
        <w:t>1</w:t>
      </w:r>
      <w:r>
        <w:fldChar w:fldCharType="end"/>
      </w:r>
      <w:r>
        <w:t xml:space="preserve">); </w:t>
      </w:r>
      <w:r>
        <w:rPr>
          <w:i/>
          <w:iCs/>
        </w:rPr>
        <w:t>OR</w:t>
      </w:r>
    </w:p>
    <w:p w14:paraId="7667C91E" w14:textId="5F5D18A9" w:rsidR="002B48A1" w:rsidRDefault="002B48A1" w:rsidP="002B48A1">
      <w:pPr>
        <w:pStyle w:val="BodyText"/>
        <w:numPr>
          <w:ilvl w:val="1"/>
          <w:numId w:val="13"/>
        </w:numPr>
      </w:pPr>
      <w:r>
        <w:t>Tested amongst a large proportion of the population, or a high-risk group (e.g. targeting prevention of repeat pregnancies</w:t>
      </w:r>
      <w:r w:rsidR="00950DDF">
        <w:t xml:space="preserve"> or socio</w:t>
      </w:r>
      <w:r w:rsidR="00280CED">
        <w:t>-economic subgroup</w:t>
      </w:r>
      <w:r>
        <w:t xml:space="preserve">); </w:t>
      </w:r>
      <w:r>
        <w:rPr>
          <w:i/>
          <w:iCs/>
        </w:rPr>
        <w:t>OR</w:t>
      </w:r>
    </w:p>
    <w:p w14:paraId="069B7E1C" w14:textId="3919D1D5" w:rsidR="002B48A1" w:rsidRDefault="002B48A1" w:rsidP="002B48A1">
      <w:pPr>
        <w:pStyle w:val="BodyText"/>
        <w:numPr>
          <w:ilvl w:val="1"/>
          <w:numId w:val="13"/>
        </w:numPr>
      </w:pPr>
      <w:r>
        <w:t xml:space="preserve">Noted by authors to have been applied to a population other than the observed groups but within this review’s observation period (1990-)? </w:t>
      </w:r>
      <w:r w:rsidR="009715CD">
        <w:t>(</w:t>
      </w:r>
      <w:r>
        <w:t>Direct</w:t>
      </w:r>
      <w:r w:rsidR="009715CD">
        <w:t xml:space="preserve"> evidence)</w:t>
      </w:r>
    </w:p>
    <w:p w14:paraId="57D84AAE" w14:textId="7ED53577" w:rsidR="005E71E8" w:rsidRDefault="001C05A6" w:rsidP="004C7BAD">
      <w:pPr>
        <w:pStyle w:val="BodyText"/>
      </w:pPr>
      <w:r>
        <w:t>Similarly, if reviews presented evidence of negative effects of an intervention or exposure, increasing pregnancy rates, the evidence was similarly categorised.</w:t>
      </w:r>
    </w:p>
    <w:p w14:paraId="5471013A" w14:textId="6CD2A335" w:rsidR="003A4AD8" w:rsidRDefault="00BF3196" w:rsidP="00BF3196">
      <w:pPr>
        <w:pStyle w:val="Heading3"/>
      </w:pPr>
      <w:r>
        <w:t>Analysis</w:t>
      </w:r>
    </w:p>
    <w:p w14:paraId="2ED642C9" w14:textId="77777777" w:rsidR="0054368D" w:rsidRDefault="00A21330" w:rsidP="00BF3196">
      <w:pPr>
        <w:pStyle w:val="BodyText"/>
      </w:pPr>
      <w:r>
        <w:t>After extracting and coding all causes from reviews</w:t>
      </w:r>
      <w:r w:rsidR="00740D6A">
        <w:t xml:space="preserve">, I </w:t>
      </w:r>
      <w:r w:rsidR="00A938B1">
        <w:t xml:space="preserve">reanalysed these </w:t>
      </w:r>
      <w:r w:rsidR="008B1225">
        <w:t xml:space="preserve">in connection with the previously produced logic model, detecting similarities in interventions or causes which </w:t>
      </w:r>
      <w:r w:rsidR="00646B76">
        <w:t xml:space="preserve">suggested grouping together in branches of the model. I then updated the model adding new branches from newly found </w:t>
      </w:r>
      <w:r w:rsidR="00863086">
        <w:t>suggested causes, adding mediators where appropriate.</w:t>
      </w:r>
    </w:p>
    <w:p w14:paraId="11200D95" w14:textId="2128C254" w:rsidR="005C23C9" w:rsidRDefault="005126E5" w:rsidP="00E35514">
      <w:pPr>
        <w:pStyle w:val="BodyText"/>
      </w:pPr>
      <w:r>
        <w:t xml:space="preserve">Finally, I </w:t>
      </w:r>
      <w:r w:rsidR="005B7B2D">
        <w:t xml:space="preserve">looked at the evidence presented for each pathway and considered </w:t>
      </w:r>
      <w:r w:rsidR="00C01254">
        <w:t>the possibility of its contribution to observed rates.</w:t>
      </w:r>
      <w:r w:rsidR="0054368D">
        <w:t xml:space="preserve"> </w:t>
      </w:r>
      <w:r w:rsidR="009312F0">
        <w:t>Pathways which represented interventions with some evidence of effectiveness were kept in</w:t>
      </w:r>
      <w:r w:rsidR="00F620B8">
        <w:t xml:space="preserve"> the model, whether tested across a whole population or not.</w:t>
      </w:r>
      <w:r w:rsidR="0077271D">
        <w:t xml:space="preserve"> Similarly, pathway</w:t>
      </w:r>
      <w:r w:rsidR="00DF74EE">
        <w:t>s</w:t>
      </w:r>
      <w:r w:rsidR="0077271D">
        <w:t xml:space="preserve"> which were untested or had not been addressed in the literature</w:t>
      </w:r>
      <w:r w:rsidR="00DF74EE">
        <w:t>, particularly environmental causes</w:t>
      </w:r>
      <w:r w:rsidR="00CF7FEA">
        <w:t xml:space="preserve"> which were expected to be less tested, were </w:t>
      </w:r>
      <w:r w:rsidR="00653124">
        <w:t>kept for further appraisal. Pathways representing primarily interventions with a number of published evaluations showing little effect, no effect or negative impac</w:t>
      </w:r>
      <w:r w:rsidR="005C23C9">
        <w:t>t were removed as they were considered to have no explanatory power for the decrease in pregnancies.</w:t>
      </w:r>
      <w:r w:rsidR="00E35514">
        <w:t xml:space="preserve"> This produced the </w:t>
      </w:r>
      <w:r w:rsidR="0099767E">
        <w:t xml:space="preserve">updated logic model with </w:t>
      </w:r>
      <w:r w:rsidR="007C4FC0">
        <w:t>all suggested pathways from literature and systematic reviews.</w:t>
      </w:r>
    </w:p>
    <w:p w14:paraId="33B3C93D" w14:textId="7B9F71D8" w:rsidR="007C4FC0" w:rsidRDefault="007C4FC0" w:rsidP="007C4FC0">
      <w:pPr>
        <w:pStyle w:val="Heading2"/>
      </w:pPr>
      <w:r>
        <w:lastRenderedPageBreak/>
        <w:t>Analysis 2 – contribution to the UK’s decrease</w:t>
      </w:r>
    </w:p>
    <w:p w14:paraId="2EDF5D10" w14:textId="187DE5DC" w:rsidR="007C4FC0" w:rsidRDefault="00090A47" w:rsidP="00090A47">
      <w:pPr>
        <w:pStyle w:val="Heading3"/>
      </w:pPr>
      <w:r>
        <w:t>Selecting pathways for analysis</w:t>
      </w:r>
    </w:p>
    <w:p w14:paraId="1115BC4B" w14:textId="63FC95F6" w:rsidR="00933346" w:rsidRDefault="00090A47" w:rsidP="00502E7C">
      <w:pPr>
        <w:pStyle w:val="BodyText"/>
      </w:pPr>
      <w:r>
        <w:t xml:space="preserve">Using the logic model produced in Analysis 1, I </w:t>
      </w:r>
      <w:r w:rsidR="00DB0C7D">
        <w:t xml:space="preserve">selected </w:t>
      </w:r>
      <w:commentRangeStart w:id="14"/>
      <w:r w:rsidR="00DB0C7D">
        <w:t>the top candidate exp</w:t>
      </w:r>
      <w:r w:rsidR="0085643E">
        <w:t xml:space="preserve">lanations </w:t>
      </w:r>
      <w:commentRangeEnd w:id="14"/>
      <w:r w:rsidR="00B461D6">
        <w:rPr>
          <w:rStyle w:val="CommentReference"/>
        </w:rPr>
        <w:commentReference w:id="14"/>
      </w:r>
      <w:r w:rsidR="0085643E">
        <w:t xml:space="preserve">for the UK’s observed fall in teen pregnancy rates from 1999 </w:t>
      </w:r>
      <w:r w:rsidR="005E558E">
        <w:t>onwards.</w:t>
      </w:r>
      <w:r w:rsidR="00947E0F">
        <w:t xml:space="preserve"> These were selected based on</w:t>
      </w:r>
      <w:r w:rsidR="00933346">
        <w:t>:</w:t>
      </w:r>
    </w:p>
    <w:p w14:paraId="6C11EDB5" w14:textId="7CAB240E" w:rsidR="00502E7C" w:rsidRDefault="00E44F4D" w:rsidP="000D3055">
      <w:pPr>
        <w:pStyle w:val="ListBullet"/>
        <w:numPr>
          <w:ilvl w:val="0"/>
          <w:numId w:val="18"/>
        </w:numPr>
        <w:pPrChange w:id="15" w:author="Andrew Baxter (PGR)" w:date="2020-09-08T10:49:00Z">
          <w:pPr>
            <w:pStyle w:val="ListBullet"/>
            <w:numPr>
              <w:numId w:val="18"/>
            </w:numPr>
            <w:ind w:left="720" w:hanging="360"/>
          </w:pPr>
        </w:pPrChange>
      </w:pPr>
      <w:r>
        <w:t xml:space="preserve">The strength of evidence, if presented in the literature, of a </w:t>
      </w:r>
      <w:r w:rsidR="0000468F">
        <w:t xml:space="preserve">large effect size on exposed </w:t>
      </w:r>
      <w:r w:rsidR="00645B11">
        <w:t>subjects;</w:t>
      </w:r>
    </w:p>
    <w:p w14:paraId="4C933A53" w14:textId="675DDE9C" w:rsidR="00645B11" w:rsidRDefault="00645B11" w:rsidP="000D3055">
      <w:pPr>
        <w:pStyle w:val="ListBullet"/>
        <w:numPr>
          <w:ilvl w:val="0"/>
          <w:numId w:val="18"/>
        </w:numPr>
        <w:pPrChange w:id="16" w:author="Andrew Baxter (PGR)" w:date="2020-09-08T10:49:00Z">
          <w:pPr>
            <w:pStyle w:val="ListBullet"/>
            <w:numPr>
              <w:numId w:val="18"/>
            </w:numPr>
            <w:ind w:left="720" w:hanging="360"/>
          </w:pPr>
        </w:pPrChange>
      </w:pPr>
      <w:r>
        <w:t xml:space="preserve">The plausibility of the mechanism of change if evidence of </w:t>
      </w:r>
      <w:r w:rsidR="00EB0169">
        <w:t>effectiveness was scarce or absent;</w:t>
      </w:r>
    </w:p>
    <w:p w14:paraId="5224A738" w14:textId="598705FE" w:rsidR="003206AA" w:rsidRDefault="00EB0169" w:rsidP="000D3055">
      <w:pPr>
        <w:pStyle w:val="ListBullet"/>
        <w:numPr>
          <w:ilvl w:val="0"/>
          <w:numId w:val="18"/>
        </w:numPr>
        <w:pPrChange w:id="17" w:author="Andrew Baxter (PGR)" w:date="2020-09-08T10:49:00Z">
          <w:pPr>
            <w:pStyle w:val="ListBullet"/>
            <w:numPr>
              <w:numId w:val="18"/>
            </w:numPr>
            <w:ind w:left="720" w:hanging="360"/>
          </w:pPr>
        </w:pPrChange>
      </w:pPr>
      <w:r>
        <w:t>The applicability of the intervention or exposure to</w:t>
      </w:r>
      <w:r w:rsidR="00D028FF">
        <w:t xml:space="preserve"> the UK</w:t>
      </w:r>
      <w:r w:rsidR="00AC2DD9">
        <w:t>.</w:t>
      </w:r>
    </w:p>
    <w:p w14:paraId="495363CA" w14:textId="26A11817" w:rsidR="00AC2DD9" w:rsidRDefault="00DC7E70" w:rsidP="00AC2DD9">
      <w:pPr>
        <w:pStyle w:val="Heading3"/>
      </w:pPr>
      <w:r>
        <w:t xml:space="preserve">Evaluating </w:t>
      </w:r>
      <w:r w:rsidR="00AC263A">
        <w:t>likelihood of pathways</w:t>
      </w:r>
    </w:p>
    <w:p w14:paraId="0D25F789" w14:textId="7B325671" w:rsidR="00AC263A" w:rsidRDefault="00AC263A" w:rsidP="00AC263A">
      <w:pPr>
        <w:pStyle w:val="BodyText"/>
      </w:pPr>
      <w:r>
        <w:t xml:space="preserve">To test each of the selected pathways, I then </w:t>
      </w:r>
      <w:r w:rsidR="000B7F9A">
        <w:t>conducted more specified literature searches in academic and grey literature for evidence of:</w:t>
      </w:r>
    </w:p>
    <w:p w14:paraId="552B259C" w14:textId="5135B55D" w:rsidR="005F7C83" w:rsidRDefault="008B7C86" w:rsidP="000D3055">
      <w:pPr>
        <w:pStyle w:val="ListBullet"/>
        <w:numPr>
          <w:ilvl w:val="0"/>
          <w:numId w:val="14"/>
        </w:numPr>
        <w:pPrChange w:id="18" w:author="Andrew Baxter (PGR)" w:date="2020-09-08T10:49:00Z">
          <w:pPr>
            <w:pStyle w:val="ListBullet"/>
            <w:numPr>
              <w:numId w:val="14"/>
            </w:numPr>
            <w:ind w:left="720" w:hanging="360"/>
          </w:pPr>
        </w:pPrChange>
      </w:pPr>
      <w:r>
        <w:t xml:space="preserve">Reach – </w:t>
      </w:r>
      <w:r w:rsidR="00103109">
        <w:t xml:space="preserve">Exposure to the intervention of all </w:t>
      </w:r>
      <w:proofErr w:type="gramStart"/>
      <w:r w:rsidR="00103109">
        <w:t>female</w:t>
      </w:r>
      <w:r w:rsidR="002271A9">
        <w:t>s</w:t>
      </w:r>
      <w:proofErr w:type="gramEnd"/>
      <w:r w:rsidR="00103109">
        <w:t xml:space="preserve"> under-18 in the UK, or a sizeable (targeted or untargeted</w:t>
      </w:r>
      <w:r w:rsidR="00C93675">
        <w:t>) subsection</w:t>
      </w:r>
      <w:r w:rsidR="00BE7B7A">
        <w:t>, corresponding in time to observed drops in rates</w:t>
      </w:r>
      <w:r w:rsidR="00C93675">
        <w:t>.</w:t>
      </w:r>
    </w:p>
    <w:p w14:paraId="5F1F38FA" w14:textId="4CF36111" w:rsidR="00C93675" w:rsidRDefault="008B7C86" w:rsidP="000D3055">
      <w:pPr>
        <w:pStyle w:val="ListBullet"/>
        <w:numPr>
          <w:ilvl w:val="0"/>
          <w:numId w:val="14"/>
        </w:numPr>
        <w:pPrChange w:id="19" w:author="Andrew Baxter (PGR)" w:date="2020-09-08T10:49:00Z">
          <w:pPr>
            <w:pStyle w:val="ListBullet"/>
            <w:numPr>
              <w:numId w:val="14"/>
            </w:numPr>
            <w:ind w:left="720" w:hanging="360"/>
          </w:pPr>
        </w:pPrChange>
      </w:pPr>
      <w:r>
        <w:t>Efficacy</w:t>
      </w:r>
      <w:r w:rsidR="00952D7C">
        <w:t xml:space="preserve"> or Effectiveness</w:t>
      </w:r>
      <w:r>
        <w:t xml:space="preserve"> – </w:t>
      </w:r>
      <w:r w:rsidR="00D20B90">
        <w:t xml:space="preserve">Efficacy is taken as a measure </w:t>
      </w:r>
      <w:r w:rsidR="00B86123">
        <w:t xml:space="preserve">of the “success rate if implemented as in guidelines” </w:t>
      </w:r>
      <w:r w:rsidR="00B86123">
        <w:fldChar w:fldCharType="begin" w:fldLock="1"/>
      </w:r>
      <w:r w:rsidR="00177C68">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framework.","type":"article-journal","volume":"89"},"suffix":", Table 1","uris":["http://www.mendeley.com/documents/?uuid=2af5ee24-1d5a-3f1d-915e-e538a275e490"]}],"mendeley":{"formattedCitation":"(Glasgow et al., 1999, Table 1)","plainTextFormattedCitation":"(Glasgow et al., 1999, Table 1)","previouslyFormattedCitation":"(Glasgow et al., 1999, Table 1)"},"properties":{"noteIndex":0},"schema":"https://github.com/citation-style-language/schema/raw/master/csl-citation.json"}</w:instrText>
      </w:r>
      <w:r w:rsidR="00B86123">
        <w:fldChar w:fldCharType="separate"/>
      </w:r>
      <w:r w:rsidR="00F10A5E" w:rsidRPr="00F10A5E">
        <w:rPr>
          <w:noProof/>
        </w:rPr>
        <w:t>(Glasgow et al., 1999, Table 1)</w:t>
      </w:r>
      <w:r w:rsidR="00B86123">
        <w:fldChar w:fldCharType="end"/>
      </w:r>
      <w:r w:rsidR="00F10A5E">
        <w:t xml:space="preserve"> for interventions, or</w:t>
      </w:r>
      <w:r w:rsidR="005B216B">
        <w:t xml:space="preserve"> suggested effects of a</w:t>
      </w:r>
      <w:r w:rsidR="005C054C">
        <w:t xml:space="preserve"> non-intervention pathway </w:t>
      </w:r>
      <w:r w:rsidR="00524007">
        <w:t xml:space="preserve">analysed by exposure of individuals to </w:t>
      </w:r>
      <w:r w:rsidR="0072443A">
        <w:t xml:space="preserve">it. Effectiveness </w:t>
      </w:r>
      <w:r w:rsidR="00177C68">
        <w:fldChar w:fldCharType="begin" w:fldLock="1"/>
      </w:r>
      <w:r w:rsidR="00191761">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framework.","type":"article-journal","volume":"89"},"locator":"1323","prefix":"“Efficacy × Implementation”; ","uris":["http://www.mendeley.com/documents/?uuid=2af5ee24-1d5a-3f1d-915e-e538a275e490"]}],"mendeley":{"formattedCitation":"(“Efficacy × Implementation”; Glasgow et al., 1999, p. 1323)","plainTextFormattedCitation":"(“Efficacy × Implementation”; Glasgow et al., 1999, p. 1323)","previouslyFormattedCitation":"(“Efficacy × Implementation”; Glasgow et al., 1999, p. 1323)"},"properties":{"noteIndex":0},"schema":"https://github.com/citation-style-language/schema/raw/master/csl-citation.json"}</w:instrText>
      </w:r>
      <w:r w:rsidR="00177C68">
        <w:fldChar w:fldCharType="separate"/>
      </w:r>
      <w:r w:rsidR="00177C68" w:rsidRPr="00177C68">
        <w:rPr>
          <w:noProof/>
        </w:rPr>
        <w:t>(“Efficacy × Implementation”; Glasgow et al., 1999, p. 1323)</w:t>
      </w:r>
      <w:r w:rsidR="00177C68">
        <w:fldChar w:fldCharType="end"/>
      </w:r>
      <w:r w:rsidR="005B216B">
        <w:t xml:space="preserve"> </w:t>
      </w:r>
      <w:r w:rsidR="00D90C4C">
        <w:t xml:space="preserve">is </w:t>
      </w:r>
      <w:r w:rsidR="00304866">
        <w:t xml:space="preserve">taken in both cases as population-level </w:t>
      </w:r>
      <w:r w:rsidR="005D549D">
        <w:t>assessment of the pathway’s effects on pregnancy rates</w:t>
      </w:r>
      <w:r w:rsidR="00DC77C8">
        <w:t xml:space="preserve"> without correcting for </w:t>
      </w:r>
      <w:r w:rsidR="002064D7">
        <w:t>measures of implementation.</w:t>
      </w:r>
    </w:p>
    <w:p w14:paraId="12A82542" w14:textId="6B789C33" w:rsidR="008B7C86" w:rsidRDefault="008B7C86" w:rsidP="000D3055">
      <w:pPr>
        <w:pStyle w:val="ListBullet"/>
        <w:numPr>
          <w:ilvl w:val="0"/>
          <w:numId w:val="14"/>
        </w:numPr>
        <w:pPrChange w:id="20" w:author="Andrew Baxter (PGR)" w:date="2020-09-08T10:49:00Z">
          <w:pPr>
            <w:pStyle w:val="ListBullet"/>
            <w:numPr>
              <w:numId w:val="14"/>
            </w:numPr>
            <w:ind w:left="720" w:hanging="360"/>
          </w:pPr>
        </w:pPrChange>
      </w:pPr>
      <w:r>
        <w:t>Adoption –</w:t>
      </w:r>
      <w:r w:rsidR="002064D7">
        <w:t xml:space="preserve"> In cases of </w:t>
      </w:r>
      <w:r w:rsidR="00510282">
        <w:t xml:space="preserve">interventions, </w:t>
      </w:r>
      <w:r w:rsidR="00286F46">
        <w:t xml:space="preserve">this was assessed by </w:t>
      </w:r>
      <w:r w:rsidR="00D2067C">
        <w:t>reports of relevant bodies’ uptake of intervention</w:t>
      </w:r>
      <w:r w:rsidR="006B568B">
        <w:t>.</w:t>
      </w:r>
      <w:r w:rsidR="00FB7B8C">
        <w:t xml:space="preserve"> </w:t>
      </w:r>
    </w:p>
    <w:p w14:paraId="033A9EA1" w14:textId="32E7444B" w:rsidR="008B7C86" w:rsidRDefault="008B7C86" w:rsidP="000D3055">
      <w:pPr>
        <w:pStyle w:val="ListBullet"/>
        <w:numPr>
          <w:ilvl w:val="0"/>
          <w:numId w:val="14"/>
        </w:numPr>
        <w:pPrChange w:id="21" w:author="Andrew Baxter (PGR)" w:date="2020-09-08T10:49:00Z">
          <w:pPr>
            <w:pStyle w:val="ListBullet"/>
            <w:numPr>
              <w:numId w:val="14"/>
            </w:numPr>
            <w:ind w:left="720" w:hanging="360"/>
          </w:pPr>
        </w:pPrChange>
      </w:pPr>
      <w:r>
        <w:t>Implementation –</w:t>
      </w:r>
      <w:r w:rsidR="006B568B">
        <w:t xml:space="preserve"> </w:t>
      </w:r>
      <w:r w:rsidR="008435DC">
        <w:t>T</w:t>
      </w:r>
      <w:r w:rsidR="0071329E">
        <w:t>o what extent the “program is delivered as intended</w:t>
      </w:r>
      <w:r w:rsidR="00191761">
        <w:t xml:space="preserve">” </w:t>
      </w:r>
      <w:r w:rsidR="00191761">
        <w:fldChar w:fldCharType="begin" w:fldLock="1"/>
      </w:r>
      <w:r w:rsidR="00907A01">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framework.","type":"article-journal","volume":"89"},"locator":"1323","uris":["http://www.mendeley.com/documents/?uuid=2af5ee24-1d5a-3f1d-915e-e538a275e490"]}],"mendeley":{"formattedCitation":"(Glasgow et al., 1999, p. 1323)","plainTextFormattedCitation":"(Glasgow et al., 1999, p. 1323)","previouslyFormattedCitation":"(Glasgow et al., 1999, p. 1323)"},"properties":{"noteIndex":0},"schema":"https://github.com/citation-style-language/schema/raw/master/csl-citation.json"}</w:instrText>
      </w:r>
      <w:r w:rsidR="00191761">
        <w:fldChar w:fldCharType="separate"/>
      </w:r>
      <w:r w:rsidR="00191761" w:rsidRPr="00191761">
        <w:rPr>
          <w:noProof/>
        </w:rPr>
        <w:t>(Glasgow et al., 1999, p. 1323)</w:t>
      </w:r>
      <w:r w:rsidR="00191761">
        <w:fldChar w:fldCharType="end"/>
      </w:r>
      <w:r w:rsidR="00BC6F99">
        <w:t xml:space="preserve">. In cases of non-intervention exposures, </w:t>
      </w:r>
      <w:r w:rsidR="00CA636D">
        <w:t xml:space="preserve">this was taken as a measure of </w:t>
      </w:r>
      <w:r w:rsidR="009812A7">
        <w:t xml:space="preserve">the difference between </w:t>
      </w:r>
      <w:r w:rsidR="00474C76">
        <w:t>the strongest exposure observed in individual-level</w:t>
      </w:r>
      <w:r w:rsidR="00D64D09">
        <w:t xml:space="preserve"> analyses and the expected or observed average level of exposure across the populati</w:t>
      </w:r>
      <w:r w:rsidR="00B00F99">
        <w:t>o</w:t>
      </w:r>
      <w:r w:rsidR="00D64D09">
        <w:t>n.</w:t>
      </w:r>
    </w:p>
    <w:p w14:paraId="32970FFC" w14:textId="5144017A" w:rsidR="008B7C86" w:rsidRDefault="008B7C86" w:rsidP="000D3055">
      <w:pPr>
        <w:pStyle w:val="ListBullet"/>
        <w:numPr>
          <w:ilvl w:val="0"/>
          <w:numId w:val="14"/>
        </w:numPr>
        <w:pPrChange w:id="22" w:author="Andrew Baxter (PGR)" w:date="2020-09-08T10:49:00Z">
          <w:pPr>
            <w:pStyle w:val="ListBullet"/>
            <w:numPr>
              <w:numId w:val="14"/>
            </w:numPr>
            <w:ind w:left="720" w:hanging="360"/>
          </w:pPr>
        </w:pPrChange>
      </w:pPr>
      <w:r>
        <w:t>Maintenance –</w:t>
      </w:r>
      <w:r w:rsidR="00D64D09">
        <w:t xml:space="preserve"> </w:t>
      </w:r>
      <w:r w:rsidR="00C86816">
        <w:t xml:space="preserve">The extent to which the intervention or exposure is sustained over the relevant time period. The time period </w:t>
      </w:r>
      <w:r w:rsidR="00E3501A">
        <w:t>of interest</w:t>
      </w:r>
      <w:r w:rsidR="00C86816">
        <w:t xml:space="preserve"> is </w:t>
      </w:r>
      <w:r w:rsidR="00E3501A">
        <w:t>from 1999 to the present.</w:t>
      </w:r>
    </w:p>
    <w:p w14:paraId="08F8003A" w14:textId="731F7291" w:rsidR="003177F6" w:rsidRDefault="003177F6" w:rsidP="000D3055">
      <w:pPr>
        <w:pStyle w:val="ListBullet"/>
        <w:pPrChange w:id="23" w:author="Andrew Baxter (PGR)" w:date="2020-09-08T10:49:00Z">
          <w:pPr>
            <w:pStyle w:val="ListBullet"/>
          </w:pPr>
        </w:pPrChange>
      </w:pPr>
    </w:p>
    <w:p w14:paraId="187B20C3" w14:textId="3C69F838" w:rsidR="00F31FD9" w:rsidRDefault="00F31FD9" w:rsidP="00F31FD9">
      <w:pPr>
        <w:pStyle w:val="Heading3"/>
      </w:pPr>
      <w:commentRangeStart w:id="24"/>
      <w:r>
        <w:lastRenderedPageBreak/>
        <w:t>Literature search</w:t>
      </w:r>
      <w:commentRangeEnd w:id="24"/>
      <w:r w:rsidR="00924FC3">
        <w:rPr>
          <w:rStyle w:val="CommentReference"/>
          <w:rFonts w:eastAsiaTheme="minorEastAsia" w:cs="Arial"/>
          <w:b w:val="0"/>
          <w:kern w:val="0"/>
        </w:rPr>
        <w:commentReference w:id="24"/>
      </w:r>
    </w:p>
    <w:p w14:paraId="48644A58" w14:textId="0C43C926" w:rsidR="00F31FD9" w:rsidRDefault="00346B88" w:rsidP="00F31FD9">
      <w:pPr>
        <w:pStyle w:val="BodyText"/>
      </w:pPr>
      <w:r>
        <w:t xml:space="preserve">For each </w:t>
      </w:r>
      <w:r w:rsidR="001114EC">
        <w:t>intervention</w:t>
      </w:r>
      <w:r>
        <w:t xml:space="preserve">, </w:t>
      </w:r>
      <w:r w:rsidR="00F31FD9">
        <w:t>I searched for</w:t>
      </w:r>
      <w:r w:rsidR="00621539">
        <w:t xml:space="preserve"> evaluation documents</w:t>
      </w:r>
      <w:r w:rsidR="001114EC">
        <w:t xml:space="preserve"> of the intervention and</w:t>
      </w:r>
      <w:r w:rsidR="00621539">
        <w:t xml:space="preserve"> </w:t>
      </w:r>
      <w:r w:rsidR="001114EC">
        <w:t xml:space="preserve">government and health-board </w:t>
      </w:r>
      <w:r w:rsidR="00621539">
        <w:t>reports of roll-out</w:t>
      </w:r>
      <w:r w:rsidR="001114EC">
        <w:t xml:space="preserve">. I searched the academic literature </w:t>
      </w:r>
      <w:r w:rsidR="00672BEB">
        <w:t>for evaluations of interventions in the UK</w:t>
      </w:r>
      <w:r w:rsidR="00427436">
        <w:t xml:space="preserve"> and supplemented this with relevant reference documents from t</w:t>
      </w:r>
      <w:r w:rsidR="0003163A">
        <w:t>he literature reviewed in Analysis 1.</w:t>
      </w:r>
    </w:p>
    <w:p w14:paraId="600A5DAD" w14:textId="2325BB62" w:rsidR="0003163A" w:rsidRDefault="0003163A" w:rsidP="00CF6F09">
      <w:pPr>
        <w:pStyle w:val="BodyText"/>
      </w:pPr>
      <w:r w:rsidRPr="001779B8">
        <w:t>For non-intervention exposures</w:t>
      </w:r>
      <w:r w:rsidR="001779B8" w:rsidRPr="001779B8">
        <w:t xml:space="preserve">, I extracted </w:t>
      </w:r>
      <w:r w:rsidR="001F7F90">
        <w:t xml:space="preserve">relevant evidence for assessing a UK-wide exposure from the </w:t>
      </w:r>
      <w:r w:rsidR="00974C12">
        <w:t xml:space="preserve">reviewed literature, then conducted further literature searches for </w:t>
      </w:r>
      <w:r w:rsidR="00502087">
        <w:t>other analyses of the hypothesised causal pathway.</w:t>
      </w:r>
    </w:p>
    <w:p w14:paraId="7992700C" w14:textId="4439D504" w:rsidR="002B1D31" w:rsidRPr="001779B8" w:rsidRDefault="002B1D31" w:rsidP="00CF6F09">
      <w:pPr>
        <w:pStyle w:val="BodyText"/>
      </w:pPr>
      <w:r>
        <w:t>Literature was screened for relevance to answering the questions presented in the RE-AIM framework for analysing programme effectiveness.</w:t>
      </w:r>
    </w:p>
    <w:p w14:paraId="3F213B6E" w14:textId="16354FDA" w:rsidR="003177F6" w:rsidRDefault="003177F6" w:rsidP="003177F6">
      <w:pPr>
        <w:pStyle w:val="Heading3"/>
      </w:pPr>
      <w:r>
        <w:t>Data analysis</w:t>
      </w:r>
    </w:p>
    <w:p w14:paraId="16451FFC" w14:textId="7DB99693" w:rsidR="003177F6" w:rsidRDefault="007A09C4" w:rsidP="003177F6">
      <w:pPr>
        <w:pStyle w:val="BodyText"/>
      </w:pPr>
      <w:r>
        <w:t xml:space="preserve">To assess the evidence for an effect, the following questions were used, as adapted from the RE-AIM framework </w:t>
      </w:r>
      <w:r>
        <w:fldChar w:fldCharType="begin" w:fldLock="1"/>
      </w:r>
      <w:r w:rsidR="00B86123">
        <w:instrText>ADDIN CSL_CITATION {"citationItems":[{"id":"ITEM-1","itemData":{"DOI":"10.2105/ajph.89.9.1322","ISSN":"0090-0036","PMID":"10474547","abstract":"Progress in public health and community-based interventions has been hampered by the lack of a comprehensive evaluation framework appropriate to such programs. Multilevel interventions that incorporate policy, environmental, and individual components should be evaluated with measurements suited to their settings, goals, and purpose. In this commentary, the authors propose a model (termed the RE-AIM model) for evaluating public health interventions that assesses 5 dimensions: reach, efficacy, adoption, implementation, and maintenance. These dimensions occur at multiple levels (e.g., individual, clinic or organization, community) and interact to determine the public health or population-based impact of a program or policy. The authors discuss issues in evaluating each of these dimensions and combining them to determine overall public health impact. Failure to adequately evaluate programs on all 5 dimensions can lead to a waste of resources, discontinuities between stages of research, and failure to improve public health to the limits of our capacity. The authors summarize strengths and limitations of the RE-AIM model and recommend areas for future research and application.","author":[{"dropping-particle":"","family":"Glasgow","given":"R E","non-dropping-particle":"","parse-names":false,"suffix":""},{"dropping-particle":"","family":"Vogt","given":"T M","non-dropping-particle":"","parse-names":false,"suffix":""},{"dropping-particle":"","family":"Boles","given":"S M","non-dropping-particle":"","parse-names":false,"suffix":""}],"container-title":"American journal of public health","id":"ITEM-1","issue":"9","issued":{"date-parts":[["1999","9"]]},"page":"1322-7","title":"Evaluating the public health impact of health promotion interventions: the RE-AIM framework.","type":"article-journal","volume":"89"},"uris":["http://www.mendeley.com/documents/?uuid=2af5ee24-1d5a-3f1d-915e-e538a275e490"]},{"id":"ITEM-2","itemData":{"DOI":"10.1186/s12913-018-2938-8","ISSN":"14726963","abstract":"Background: There have been over 430 publications using the RE-AIM model for planning and evaluation of health programs and policies, as well as numerous applications of the model in grant proposals and national programs. Full use of the model includes use of qualitative methods to understand why and how results were obtained on different RE-AIM dimensions, however, recent reviews have revealed that qualitative methods have been used infrequently. Having quantitative and qualitative methods and results iteratively inform each other should enhance understanding and lessons learned. Methods: Because there have been few published examples of qualitative approaches and methods using RE-AIM for planning or assessment and no guidance on how qualitative approaches can inform these processes, we provide guidance on qualitative methods to address the RE-AIM model and its various dimensions. The intended audience is researchers interested in applying RE-AIM or similar implementation models, but the methods discussed should also be relevant to those in community or clinical settings. Results: We present directions for, examples of, and guidance on how qualitative methods can be used to address each of the five RE-AIM dimensions. Formative qualitative methods can be helpful in planning interventions and designing for dissemination. Summative qualitative methods are useful when used in an iterative, mixed methods approach for understanding how and why different patterns of results occur. Conclusions: In summary, qualitative and mixed methods approaches to RE-AIM help understand complex situations and results, why and how outcomes were obtained, and contextual factors not easily assessed using quantitative measures.","author":[{"dropping-particle":"","family":"Holtrop","given":"Jodi Summers","non-dropping-particle":"","parse-names":false,"suffix":""},{"dropping-particle":"","family":"Rabin","given":"Borsika A.","non-dropping-particle":"","parse-names":false,"suffix":""},{"dropping-particle":"","family":"Glasgow","given":"Russell E.","non-dropping-particle":"","parse-names":false,"suffix":""}],"container-title":"BMC Health Services Research","id":"ITEM-2","issue":"1","issued":{"date-parts":[["2018","3","13"]]},"page":"1-10","publisher":"BioMed Central Ltd.","title":"Qualitative approaches to use of the RE-AIM framework: Rationale and methods","type":"article-journal","volume":"18"},"uris":["http://www.mendeley.com/documents/?uuid=48d773ae-6738-37d9-9400-f2cbe272289a"]}],"mendeley":{"formattedCitation":"(Glasgow et al., 1999; Holtrop, Rabin, &amp; Glasgow, 2018)","plainTextFormattedCitation":"(Glasgow et al., 1999; Holtrop, Rabin, &amp; Glasgow, 2018)","previouslyFormattedCitation":"(Glasgow et al., 1999; Holtrop, Rabin, &amp; Glasgow, 2018)"},"properties":{"noteIndex":0},"schema":"https://github.com/citation-style-language/schema/raw/master/csl-citation.json"}</w:instrText>
      </w:r>
      <w:r>
        <w:fldChar w:fldCharType="separate"/>
      </w:r>
      <w:r w:rsidR="00CC71EE" w:rsidRPr="00CC71EE">
        <w:rPr>
          <w:noProof/>
        </w:rPr>
        <w:t>(Glasgow et al., 1999; Holtrop, Rabin, &amp; Glasgow, 2018)</w:t>
      </w:r>
      <w:r>
        <w:fldChar w:fldCharType="end"/>
      </w:r>
      <w:r w:rsidR="00CC71EE">
        <w:t>:</w:t>
      </w:r>
    </w:p>
    <w:p w14:paraId="70977B80" w14:textId="147B9125" w:rsidR="00310015" w:rsidRDefault="002868D6" w:rsidP="000D3055">
      <w:pPr>
        <w:pStyle w:val="ListBullet"/>
        <w:numPr>
          <w:ilvl w:val="0"/>
          <w:numId w:val="16"/>
        </w:numPr>
        <w:pPrChange w:id="25" w:author="Andrew Baxter (PGR)" w:date="2020-09-08T10:49:00Z">
          <w:pPr>
            <w:pStyle w:val="ListBullet"/>
            <w:numPr>
              <w:numId w:val="16"/>
            </w:numPr>
            <w:ind w:left="720" w:hanging="360"/>
          </w:pPr>
        </w:pPrChange>
      </w:pPr>
      <w:r>
        <w:t xml:space="preserve">Reach – </w:t>
      </w:r>
      <w:r w:rsidR="00873588">
        <w:t xml:space="preserve">What proportion of </w:t>
      </w:r>
      <w:r w:rsidR="002A3C75">
        <w:t xml:space="preserve">under-18 females in the UK </w:t>
      </w:r>
      <w:r>
        <w:t>were exposed to the intervention?</w:t>
      </w:r>
      <w:r w:rsidR="000F322D">
        <w:t xml:space="preserve"> An intervention may have targeted a sub-</w:t>
      </w:r>
      <w:proofErr w:type="gramStart"/>
      <w:r w:rsidR="000F322D">
        <w:t>population</w:t>
      </w:r>
      <w:r w:rsidR="0061744E">
        <w:t>,</w:t>
      </w:r>
      <w:proofErr w:type="gramEnd"/>
      <w:r w:rsidR="0061744E">
        <w:t xml:space="preserve"> however our focus is assessing </w:t>
      </w:r>
      <w:r w:rsidR="00637C6B">
        <w:t xml:space="preserve">its contributions to </w:t>
      </w:r>
      <w:r w:rsidR="008223A6">
        <w:t>changing rates amongst</w:t>
      </w:r>
      <w:r w:rsidR="0061744E">
        <w:t xml:space="preserve"> the whole at-risk population</w:t>
      </w:r>
      <w:r w:rsidR="008223A6">
        <w:t>.</w:t>
      </w:r>
    </w:p>
    <w:p w14:paraId="64F3AFAE" w14:textId="3080458A" w:rsidR="008223A6" w:rsidRDefault="00FD0648" w:rsidP="000D3055">
      <w:pPr>
        <w:pStyle w:val="ListBullet"/>
        <w:numPr>
          <w:ilvl w:val="0"/>
          <w:numId w:val="16"/>
        </w:numPr>
        <w:pPrChange w:id="26" w:author="Andrew Baxter (PGR)" w:date="2020-09-08T10:49:00Z">
          <w:pPr>
            <w:pStyle w:val="ListBullet"/>
            <w:numPr>
              <w:numId w:val="16"/>
            </w:numPr>
            <w:ind w:left="720" w:hanging="360"/>
          </w:pPr>
        </w:pPrChange>
      </w:pPr>
      <w:r>
        <w:t>Efficacy/</w:t>
      </w:r>
      <w:r w:rsidR="00A62DD5">
        <w:t>Effectiveness</w:t>
      </w:r>
      <w:r w:rsidR="008223A6">
        <w:t xml:space="preserve"> – </w:t>
      </w:r>
      <w:r w:rsidR="00F670A4">
        <w:t xml:space="preserve">How did the intervention </w:t>
      </w:r>
      <w:r w:rsidR="00BD0F16">
        <w:t xml:space="preserve">effect pregnancy rates amongst the </w:t>
      </w:r>
      <w:r w:rsidR="00213824">
        <w:t xml:space="preserve">exposed population when implemented per protocol (efficacy)? </w:t>
      </w:r>
      <w:r w:rsidR="008A5C16">
        <w:t>What were the effects of the intervention in real-world observations</w:t>
      </w:r>
      <w:r w:rsidR="001D678E">
        <w:t>, whilst accounting for other factors (effectiveness)?</w:t>
      </w:r>
    </w:p>
    <w:p w14:paraId="43F89A19" w14:textId="48DD3FA2" w:rsidR="001D678E" w:rsidRDefault="001366F7" w:rsidP="000D3055">
      <w:pPr>
        <w:pStyle w:val="ListBullet"/>
        <w:numPr>
          <w:ilvl w:val="0"/>
          <w:numId w:val="16"/>
        </w:numPr>
        <w:pPrChange w:id="27" w:author="Andrew Baxter (PGR)" w:date="2020-09-08T10:49:00Z">
          <w:pPr>
            <w:pStyle w:val="ListBullet"/>
            <w:numPr>
              <w:numId w:val="16"/>
            </w:numPr>
            <w:ind w:left="720" w:hanging="360"/>
          </w:pPr>
        </w:pPrChange>
      </w:pPr>
      <w:r>
        <w:t xml:space="preserve">Adoption – </w:t>
      </w:r>
      <w:r w:rsidR="0028411D">
        <w:t>What proportion of settings</w:t>
      </w:r>
      <w:r w:rsidR="00E44D01">
        <w:t xml:space="preserve"> or institutions implemented this intervention</w:t>
      </w:r>
      <w:r w:rsidR="00B035C6">
        <w:t xml:space="preserve"> within the policy/exposed context?</w:t>
      </w:r>
    </w:p>
    <w:p w14:paraId="524866ED" w14:textId="31E1783C" w:rsidR="000961C1" w:rsidRDefault="000961C1" w:rsidP="000D3055">
      <w:pPr>
        <w:pStyle w:val="ListBullet"/>
        <w:numPr>
          <w:ilvl w:val="0"/>
          <w:numId w:val="16"/>
        </w:numPr>
        <w:pPrChange w:id="28" w:author="Andrew Baxter (PGR)" w:date="2020-09-08T10:49:00Z">
          <w:pPr>
            <w:pStyle w:val="ListBullet"/>
            <w:numPr>
              <w:numId w:val="16"/>
            </w:numPr>
            <w:ind w:left="720" w:hanging="360"/>
          </w:pPr>
        </w:pPrChange>
      </w:pPr>
      <w:r>
        <w:t>Implementation – To what extent was the intervention implemented</w:t>
      </w:r>
      <w:r w:rsidR="009D6D10">
        <w:t xml:space="preserve"> as intended</w:t>
      </w:r>
      <w:r>
        <w:t xml:space="preserve"> in the real world?</w:t>
      </w:r>
      <w:r w:rsidR="009D6D10">
        <w:t xml:space="preserve"> [capturing dilution of protocols, </w:t>
      </w:r>
      <w:r w:rsidR="00AF23FF">
        <w:t>cutting of funding,</w:t>
      </w:r>
      <w:r w:rsidR="00EC5301">
        <w:t xml:space="preserve"> scarcity of resources</w:t>
      </w:r>
      <w:r w:rsidR="00AF23FF">
        <w:t xml:space="preserve">, push-back, </w:t>
      </w:r>
      <w:r w:rsidR="00722427">
        <w:t>lack of training</w:t>
      </w:r>
      <w:r w:rsidR="0035369B">
        <w:t>,</w:t>
      </w:r>
      <w:r w:rsidR="00722427">
        <w:t xml:space="preserve"> etc.]</w:t>
      </w:r>
    </w:p>
    <w:p w14:paraId="07CE784A" w14:textId="79ADD018" w:rsidR="00722427" w:rsidRDefault="00722427" w:rsidP="000D3055">
      <w:pPr>
        <w:pStyle w:val="ListBullet"/>
        <w:numPr>
          <w:ilvl w:val="0"/>
          <w:numId w:val="16"/>
        </w:numPr>
        <w:pPrChange w:id="29" w:author="Andrew Baxter (PGR)" w:date="2020-09-08T10:49:00Z">
          <w:pPr>
            <w:pStyle w:val="ListBullet"/>
            <w:numPr>
              <w:numId w:val="16"/>
            </w:numPr>
            <w:ind w:left="720" w:hanging="360"/>
          </w:pPr>
        </w:pPrChange>
      </w:pPr>
      <w:r>
        <w:t>Maintenance</w:t>
      </w:r>
      <w:r w:rsidR="00EC5301">
        <w:t xml:space="preserve"> – was the intervention maintained over the </w:t>
      </w:r>
      <w:r w:rsidR="000B56B7">
        <w:t>intended time scale? Did it continue to latest recorded observations of falling rates (2016)?</w:t>
      </w:r>
    </w:p>
    <w:p w14:paraId="1C151A2A" w14:textId="1DBCE5DC" w:rsidR="002B1D31" w:rsidRDefault="00F61C73" w:rsidP="00F77029">
      <w:pPr>
        <w:pStyle w:val="BodyText"/>
        <w:rPr>
          <w:ins w:id="30" w:author="Andrew Baxter (PGR)" w:date="2020-09-08T10:48:00Z"/>
        </w:rPr>
      </w:pPr>
      <w:r>
        <w:t>Each intervention or exposure was queried across all five domains</w:t>
      </w:r>
      <w:r w:rsidR="00262524">
        <w:t xml:space="preserve">. I </w:t>
      </w:r>
      <w:r w:rsidR="00A75BA2">
        <w:t xml:space="preserve">analysed the </w:t>
      </w:r>
      <w:r w:rsidR="00C84940">
        <w:t xml:space="preserve">presence of evidence available </w:t>
      </w:r>
      <w:r w:rsidR="0013528F">
        <w:t xml:space="preserve">for answering each of the questions, the conclusions pointed to by the evidence and the </w:t>
      </w:r>
      <w:commentRangeStart w:id="31"/>
      <w:r w:rsidR="0013528F">
        <w:t xml:space="preserve">quality of evidence </w:t>
      </w:r>
      <w:r w:rsidR="00421306">
        <w:t>presented</w:t>
      </w:r>
      <w:commentRangeEnd w:id="31"/>
      <w:r w:rsidR="00F31364">
        <w:rPr>
          <w:rStyle w:val="CommentReference"/>
        </w:rPr>
        <w:commentReference w:id="31"/>
      </w:r>
      <w:r w:rsidR="00421306">
        <w:t xml:space="preserve">. </w:t>
      </w:r>
      <w:r w:rsidR="00386DC9">
        <w:t>Combining this</w:t>
      </w:r>
      <w:r w:rsidR="00421306">
        <w:t xml:space="preserve">, I presented a narrative </w:t>
      </w:r>
      <w:r w:rsidR="00421306">
        <w:lastRenderedPageBreak/>
        <w:t xml:space="preserve">synthesis of the confidence of causal inference </w:t>
      </w:r>
      <w:r w:rsidR="00807F7B">
        <w:t xml:space="preserve">for each hypothesised pathway. I additionally highlight some areas </w:t>
      </w:r>
      <w:r w:rsidR="00E80685">
        <w:t xml:space="preserve">requiring further or more reliable research </w:t>
      </w:r>
      <w:r w:rsidR="001E73AC">
        <w:t xml:space="preserve">to </w:t>
      </w:r>
      <w:r w:rsidR="00B65F4D">
        <w:t>answer questions of causality or contribution to observed declines in pregnancy rates.</w:t>
      </w:r>
    </w:p>
    <w:p w14:paraId="72CAE204" w14:textId="3F7AF17D" w:rsidR="00F31A4D" w:rsidRDefault="00F31A4D" w:rsidP="00F31A4D">
      <w:pPr>
        <w:pStyle w:val="Heading1"/>
        <w:rPr>
          <w:ins w:id="32" w:author="Andrew Baxter (PGR)" w:date="2020-09-08T10:49:00Z"/>
        </w:rPr>
      </w:pPr>
      <w:ins w:id="33" w:author="Andrew Baxter (PGR)" w:date="2020-09-08T10:49:00Z">
        <w:r>
          <w:t>Results</w:t>
        </w:r>
      </w:ins>
    </w:p>
    <w:p w14:paraId="6A8F2BEA" w14:textId="7D6089B0" w:rsidR="00F31A4D" w:rsidRDefault="000D3055" w:rsidP="00F31A4D">
      <w:pPr>
        <w:pStyle w:val="BodyText"/>
        <w:rPr>
          <w:ins w:id="34" w:author="Andrew Baxter (PGR)" w:date="2020-09-08T10:49:00Z"/>
        </w:rPr>
      </w:pPr>
      <w:ins w:id="35" w:author="Andrew Baxter (PGR)" w:date="2020-09-08T10:49:00Z">
        <w:r>
          <w:t>Talking points.</w:t>
        </w:r>
      </w:ins>
    </w:p>
    <w:p w14:paraId="7B8F2583" w14:textId="136F5D68" w:rsidR="000D3055" w:rsidRDefault="000D3055" w:rsidP="000D3055">
      <w:pPr>
        <w:pStyle w:val="ListBullet"/>
        <w:rPr>
          <w:ins w:id="36" w:author="Andrew Baxter (PGR)" w:date="2020-09-08T10:50:00Z"/>
        </w:rPr>
      </w:pPr>
      <w:ins w:id="37" w:author="Andrew Baxter (PGR)" w:date="2020-09-08T10:49:00Z">
        <w:r>
          <w:t>591 articles from literature searches. 39 addi</w:t>
        </w:r>
      </w:ins>
      <w:ins w:id="38" w:author="Andrew Baxter (PGR)" w:date="2020-09-08T10:50:00Z">
        <w:r>
          <w:t>tional articles from hand searching.</w:t>
        </w:r>
      </w:ins>
    </w:p>
    <w:p w14:paraId="325F29DC" w14:textId="162EFCB2" w:rsidR="000D3055" w:rsidRDefault="000D3055" w:rsidP="000D3055">
      <w:pPr>
        <w:pStyle w:val="ListBullet"/>
        <w:rPr>
          <w:ins w:id="39" w:author="Andrew Baxter (PGR)" w:date="2020-09-08T10:50:00Z"/>
        </w:rPr>
      </w:pPr>
      <w:ins w:id="40" w:author="Andrew Baxter (PGR)" w:date="2020-09-08T10:50:00Z">
        <w:r>
          <w:t>97 relevant reviews identified</w:t>
        </w:r>
      </w:ins>
    </w:p>
    <w:p w14:paraId="23A0E40D" w14:textId="5ACE742E" w:rsidR="000D3055" w:rsidRDefault="000D3055" w:rsidP="000D3055">
      <w:pPr>
        <w:pStyle w:val="ListBullet"/>
        <w:rPr>
          <w:ins w:id="41" w:author="Andrew Baxter (PGR)" w:date="2020-09-08T10:51:00Z"/>
        </w:rPr>
      </w:pPr>
      <w:ins w:id="42" w:author="Andrew Baxter (PGR)" w:date="2020-09-08T10:50:00Z">
        <w:r>
          <w:t>5 of these were reviews of reviews (</w:t>
        </w:r>
        <w:proofErr w:type="spellStart"/>
        <w:r>
          <w:t>RoR</w:t>
        </w:r>
        <w:proofErr w:type="spellEnd"/>
        <w:r>
          <w:t xml:space="preserve">) </w:t>
        </w:r>
        <w:r w:rsidR="004A293C">
          <w:t>–</w:t>
        </w:r>
        <w:r>
          <w:t xml:space="preserve"> </w:t>
        </w:r>
        <w:r w:rsidR="004A293C">
          <w:t xml:space="preserve">I </w:t>
        </w:r>
      </w:ins>
      <w:ins w:id="43" w:author="Andrew Baxter (PGR)" w:date="2020-09-08T10:51:00Z">
        <w:r w:rsidR="0062538D">
          <w:t>added relevant reviews from citations</w:t>
        </w:r>
        <w:r w:rsidR="003506EB">
          <w:t xml:space="preserve"> but did not include </w:t>
        </w:r>
        <w:proofErr w:type="spellStart"/>
        <w:r w:rsidR="003506EB">
          <w:t>RoR</w:t>
        </w:r>
        <w:proofErr w:type="spellEnd"/>
        <w:r w:rsidR="003506EB">
          <w:t xml:space="preserve"> data in analysis (vote duplication)</w:t>
        </w:r>
      </w:ins>
    </w:p>
    <w:p w14:paraId="17135919" w14:textId="6AD9FBEB" w:rsidR="00CB321F" w:rsidRDefault="003506EB" w:rsidP="000D3055">
      <w:pPr>
        <w:pStyle w:val="ListBullet"/>
        <w:rPr>
          <w:ins w:id="44" w:author="Andrew Baxter (PGR)" w:date="2020-09-08T10:53:00Z"/>
        </w:rPr>
      </w:pPr>
      <w:ins w:id="45" w:author="Andrew Baxter (PGR)" w:date="2020-09-08T10:51:00Z">
        <w:r>
          <w:t xml:space="preserve">All study </w:t>
        </w:r>
      </w:ins>
      <w:ins w:id="46" w:author="Andrew Baxter (PGR)" w:date="2020-09-08T10:52:00Z">
        <w:r>
          <w:t xml:space="preserve">conclusions were rated either + </w:t>
        </w:r>
        <w:r w:rsidR="00DC17FB">
          <w:t xml:space="preserve">(weak evidence of positive effect) </w:t>
        </w:r>
        <w:r>
          <w:t>or 0</w:t>
        </w:r>
        <w:r w:rsidR="00DC17FB">
          <w:t xml:space="preserve"> (no evidence of effect.</w:t>
        </w:r>
      </w:ins>
      <w:ins w:id="47" w:author="Andrew Baxter (PGR)" w:date="2020-09-08T11:48:00Z">
        <w:r w:rsidR="00110E58">
          <w:t xml:space="preserve"> No reviews </w:t>
        </w:r>
      </w:ins>
      <w:ins w:id="48" w:author="Andrew Baxter (PGR)" w:date="2020-09-08T11:49:00Z">
        <w:r w:rsidR="00D91FD7">
          <w:t>found a consistent negative effect of an intervention</w:t>
        </w:r>
      </w:ins>
    </w:p>
    <w:p w14:paraId="3D4BEBC4" w14:textId="5D72F35A" w:rsidR="003506EB" w:rsidRDefault="00DC17FB" w:rsidP="000D3055">
      <w:pPr>
        <w:pStyle w:val="ListBullet"/>
        <w:rPr>
          <w:ins w:id="49" w:author="Andrew Baxter (PGR)" w:date="2020-09-08T10:55:00Z"/>
        </w:rPr>
      </w:pPr>
      <w:ins w:id="50" w:author="Andrew Baxter (PGR)" w:date="2020-09-08T10:52:00Z">
        <w:r>
          <w:t xml:space="preserve">In most </w:t>
        </w:r>
      </w:ins>
      <w:ins w:id="51" w:author="Andrew Baxter (PGR)" w:date="2020-09-08T10:54:00Z">
        <w:r w:rsidR="00421667">
          <w:t>+</w:t>
        </w:r>
        <w:proofErr w:type="spellStart"/>
        <w:r w:rsidR="00421667">
          <w:t>ve</w:t>
        </w:r>
        <w:proofErr w:type="spellEnd"/>
        <w:r w:rsidR="00421667">
          <w:t xml:space="preserve"> </w:t>
        </w:r>
      </w:ins>
      <w:ins w:id="52" w:author="Andrew Baxter (PGR)" w:date="2020-09-08T10:52:00Z">
        <w:r>
          <w:t>cases</w:t>
        </w:r>
      </w:ins>
      <w:ins w:id="53" w:author="Andrew Baxter (PGR)" w:date="2020-09-08T10:53:00Z">
        <w:r w:rsidR="00CC6E70">
          <w:t xml:space="preserve"> </w:t>
        </w:r>
      </w:ins>
      <w:ins w:id="54" w:author="Andrew Baxter (PGR)" w:date="2020-09-08T10:52:00Z">
        <w:r>
          <w:t>(</w:t>
        </w:r>
        <w:r w:rsidR="00CB321F">
          <w:t xml:space="preserve">in 91 reviews), </w:t>
        </w:r>
      </w:ins>
      <w:ins w:id="55" w:author="Andrew Baxter (PGR)" w:date="2020-09-08T10:54:00Z">
        <w:r w:rsidR="00D518E0">
          <w:t xml:space="preserve">evidence of some effect was presented </w:t>
        </w:r>
        <w:r w:rsidR="00421667">
          <w:t xml:space="preserve">in case-control or RCT studies of sample populations, </w:t>
        </w:r>
      </w:ins>
      <w:ins w:id="56" w:author="Andrew Baxter (PGR)" w:date="2020-09-08T10:55:00Z">
        <w:r w:rsidR="00421667">
          <w:t xml:space="preserve">but no assessment of population </w:t>
        </w:r>
        <w:proofErr w:type="gramStart"/>
        <w:r w:rsidR="00421667">
          <w:t>reach</w:t>
        </w:r>
        <w:proofErr w:type="gramEnd"/>
        <w:r w:rsidR="00421667">
          <w:t xml:space="preserve"> of an implemented intervention</w:t>
        </w:r>
      </w:ins>
      <w:ins w:id="57" w:author="Andrew Baxter (PGR)" w:date="2020-09-08T10:57:00Z">
        <w:r w:rsidR="004F53B5">
          <w:t xml:space="preserve"> (Q4)</w:t>
        </w:r>
      </w:ins>
      <w:ins w:id="58" w:author="Andrew Baxter (PGR)" w:date="2020-09-08T10:55:00Z">
        <w:r w:rsidR="00421667">
          <w:t>.</w:t>
        </w:r>
      </w:ins>
    </w:p>
    <w:p w14:paraId="12E7BD88" w14:textId="18333716" w:rsidR="00421667" w:rsidRDefault="00421667" w:rsidP="000D3055">
      <w:pPr>
        <w:pStyle w:val="ListBullet"/>
        <w:rPr>
          <w:ins w:id="59" w:author="Andrew Baxter (PGR)" w:date="2020-09-08T11:52:00Z"/>
        </w:rPr>
      </w:pPr>
      <w:ins w:id="60" w:author="Andrew Baxter (PGR)" w:date="2020-09-08T10:55:00Z">
        <w:r>
          <w:t xml:space="preserve">In one case, </w:t>
        </w:r>
        <w:r w:rsidR="006A74B2">
          <w:t xml:space="preserve">exposure was measured across a </w:t>
        </w:r>
        <w:proofErr w:type="gramStart"/>
        <w:r w:rsidR="006A74B2">
          <w:t>population</w:t>
        </w:r>
        <w:proofErr w:type="gramEnd"/>
        <w:r w:rsidR="006A74B2">
          <w:t xml:space="preserve"> but observational data did not permit confidence in </w:t>
        </w:r>
      </w:ins>
      <w:ins w:id="61" w:author="Andrew Baxter (PGR)" w:date="2020-09-08T10:56:00Z">
        <w:r w:rsidR="006A74B2">
          <w:t xml:space="preserve">inferring causation (not controlled for </w:t>
        </w:r>
        <w:proofErr w:type="spellStart"/>
        <w:r w:rsidR="006A74B2">
          <w:t>counfounding</w:t>
        </w:r>
        <w:proofErr w:type="spellEnd"/>
        <w:r w:rsidR="006A74B2">
          <w:t>, or presenting a</w:t>
        </w:r>
        <w:r w:rsidR="004F53B5">
          <w:t xml:space="preserve"> logic model, or </w:t>
        </w:r>
      </w:ins>
      <w:ins w:id="62" w:author="Andrew Baxter (PGR)" w:date="2020-09-08T10:57:00Z">
        <w:r w:rsidR="004F53B5">
          <w:t>observed across contexts; Q1-3)</w:t>
        </w:r>
      </w:ins>
      <w:ins w:id="63" w:author="Andrew Baxter (PGR)" w:date="2020-09-08T10:56:00Z">
        <w:r w:rsidR="006A74B2">
          <w:t>.</w:t>
        </w:r>
      </w:ins>
    </w:p>
    <w:p w14:paraId="7FD516CA" w14:textId="61424AF3" w:rsidR="004E567C" w:rsidRDefault="006933DB" w:rsidP="000D3055">
      <w:pPr>
        <w:pStyle w:val="ListBullet"/>
        <w:rPr>
          <w:ins w:id="64" w:author="Andrew Baxter (PGR)" w:date="2020-09-08T12:00:00Z"/>
        </w:rPr>
      </w:pPr>
      <w:ins w:id="65" w:author="Andrew Baxter (PGR)" w:date="2020-09-08T11:52:00Z">
        <w:r>
          <w:t xml:space="preserve">Reviews </w:t>
        </w:r>
      </w:ins>
      <w:ins w:id="66" w:author="Andrew Baxter (PGR)" w:date="2020-09-08T11:58:00Z">
        <w:r w:rsidR="003D3B0F">
          <w:t>reported on 30</w:t>
        </w:r>
        <w:r w:rsidR="00BC2682">
          <w:t xml:space="preserve"> </w:t>
        </w:r>
      </w:ins>
      <w:ins w:id="67" w:author="Andrew Baxter (PGR)" w:date="2020-09-08T11:59:00Z">
        <w:r w:rsidR="00BC2682">
          <w:t xml:space="preserve">interventions or environment changes associated with pregnancy; four </w:t>
        </w:r>
        <w:r w:rsidR="009B1140">
          <w:t xml:space="preserve">environment changes </w:t>
        </w:r>
        <w:r w:rsidR="002371F3">
          <w:t>which were previo</w:t>
        </w:r>
      </w:ins>
      <w:ins w:id="68" w:author="Andrew Baxter (PGR)" w:date="2020-09-08T12:00:00Z">
        <w:r w:rsidR="002371F3">
          <w:t>usly highlighted for querying were not considered in the included reviews.</w:t>
        </w:r>
      </w:ins>
    </w:p>
    <w:p w14:paraId="47423866" w14:textId="5B578273" w:rsidR="002371F3" w:rsidRDefault="0072659D" w:rsidP="000D3055">
      <w:pPr>
        <w:pStyle w:val="ListBullet"/>
        <w:rPr>
          <w:ins w:id="69" w:author="Andrew Baxter (PGR)" w:date="2020-09-08T10:58:00Z"/>
        </w:rPr>
      </w:pPr>
      <w:ins w:id="70" w:author="Andrew Baxter (PGR)" w:date="2020-09-08T12:02:00Z">
        <w:r>
          <w:t>The</w:t>
        </w:r>
        <w:r w:rsidR="00D64453">
          <w:t xml:space="preserve"> 34 interventions and environment changes were categorised into 19 distinct branches</w:t>
        </w:r>
      </w:ins>
      <w:ins w:id="71" w:author="Andrew Baxter (PGR)" w:date="2020-09-08T12:03:00Z">
        <w:r w:rsidR="00B40C21">
          <w:t xml:space="preserve"> to be assessed for inclusion/exclusion within causal tree.</w:t>
        </w:r>
      </w:ins>
    </w:p>
    <w:p w14:paraId="1688D24B" w14:textId="19F83495" w:rsidR="001113F6" w:rsidRDefault="001113F6" w:rsidP="001113F6">
      <w:pPr>
        <w:pStyle w:val="ListBullet"/>
        <w:numPr>
          <w:ilvl w:val="0"/>
          <w:numId w:val="0"/>
        </w:numPr>
        <w:ind w:left="720" w:hanging="360"/>
        <w:rPr>
          <w:ins w:id="72" w:author="Andrew Baxter (PGR)" w:date="2020-09-08T10:58:00Z"/>
        </w:rPr>
      </w:pPr>
    </w:p>
    <w:p w14:paraId="6205E77B" w14:textId="13FD3BD2" w:rsidR="001113F6" w:rsidRDefault="001113F6" w:rsidP="001113F6">
      <w:pPr>
        <w:pStyle w:val="Heading2"/>
        <w:rPr>
          <w:ins w:id="73" w:author="Andrew Baxter (PGR)" w:date="2020-09-08T10:58:00Z"/>
        </w:rPr>
        <w:pPrChange w:id="74" w:author="Andrew Baxter (PGR)" w:date="2020-09-08T10:58:00Z">
          <w:pPr>
            <w:pStyle w:val="ListBullet"/>
            <w:ind w:left="720" w:hanging="360"/>
          </w:pPr>
        </w:pPrChange>
      </w:pPr>
      <w:ins w:id="75" w:author="Andrew Baxter (PGR)" w:date="2020-09-08T10:58:00Z">
        <w:r>
          <w:t>Existing branches with supporting evidence:</w:t>
        </w:r>
      </w:ins>
    </w:p>
    <w:p w14:paraId="74ECA39A" w14:textId="2FE1C008" w:rsidR="001113F6" w:rsidRDefault="006F049E" w:rsidP="001113F6">
      <w:pPr>
        <w:pStyle w:val="Heading3"/>
        <w:rPr>
          <w:ins w:id="76" w:author="Andrew Baxter (PGR)" w:date="2020-09-08T11:02:00Z"/>
        </w:rPr>
      </w:pPr>
      <w:ins w:id="77" w:author="Andrew Baxter (PGR)" w:date="2020-09-08T11:02:00Z">
        <w:r>
          <w:t>School-based sex and relationships education (SRE)</w:t>
        </w:r>
      </w:ins>
    </w:p>
    <w:p w14:paraId="61DEC788" w14:textId="0AD7EF09" w:rsidR="0068614F" w:rsidRDefault="00C1245C" w:rsidP="006F049E">
      <w:pPr>
        <w:pStyle w:val="BodyText"/>
        <w:rPr>
          <w:ins w:id="78" w:author="Andrew Baxter (PGR)" w:date="2020-09-08T11:43:00Z"/>
        </w:rPr>
      </w:pPr>
      <w:ins w:id="79" w:author="Andrew Baxter (PGR)" w:date="2020-09-08T11:06:00Z">
        <w:r>
          <w:t xml:space="preserve">A large number of </w:t>
        </w:r>
      </w:ins>
      <w:ins w:id="80" w:author="Andrew Baxter (PGR)" w:date="2020-09-08T11:19:00Z">
        <w:r w:rsidR="00D3161D">
          <w:t xml:space="preserve">reviews (32) looked at school-based sex and relationships education programmes. </w:t>
        </w:r>
        <w:r w:rsidR="009912DC">
          <w:t>In extraction, thes</w:t>
        </w:r>
      </w:ins>
      <w:ins w:id="81" w:author="Andrew Baxter (PGR)" w:date="2020-09-08T11:20:00Z">
        <w:r w:rsidR="009912DC">
          <w:t xml:space="preserve">e were divided into pregnancy-focussed programmes (where </w:t>
        </w:r>
        <w:r w:rsidR="004B33A1">
          <w:t xml:space="preserve">avoiding pregnancy was a stated goal, alongside </w:t>
        </w:r>
      </w:ins>
      <w:ins w:id="82" w:author="Andrew Baxter (PGR)" w:date="2020-09-08T11:21:00Z">
        <w:r w:rsidR="004B33A1">
          <w:t xml:space="preserve">associated </w:t>
        </w:r>
      </w:ins>
      <w:ins w:id="83" w:author="Andrew Baxter (PGR)" w:date="2020-09-08T11:20:00Z">
        <w:r w:rsidR="004B33A1">
          <w:t>sexual ri</w:t>
        </w:r>
      </w:ins>
      <w:ins w:id="84" w:author="Andrew Baxter (PGR)" w:date="2020-09-08T11:21:00Z">
        <w:r w:rsidR="004B33A1">
          <w:t>sk behaviours) and STI-focussed programmes (</w:t>
        </w:r>
        <w:r w:rsidR="007E022C">
          <w:t xml:space="preserve">where STI prevention was </w:t>
        </w:r>
        <w:r w:rsidR="00E2568A">
          <w:t>stated as an altern</w:t>
        </w:r>
      </w:ins>
      <w:ins w:id="85" w:author="Andrew Baxter (PGR)" w:date="2020-09-08T11:22:00Z">
        <w:r w:rsidR="00E2568A">
          <w:t>ate or additional goal to pregnancy, and this was highlighted to participants).</w:t>
        </w:r>
      </w:ins>
      <w:ins w:id="86" w:author="Andrew Baxter (PGR)" w:date="2020-09-08T11:44:00Z">
        <w:r w:rsidR="00085F4A">
          <w:t xml:space="preserve"> The majority of reviews</w:t>
        </w:r>
      </w:ins>
      <w:ins w:id="87" w:author="Andrew Baxter (PGR)" w:date="2020-09-08T11:45:00Z">
        <w:r w:rsidR="00FC337B">
          <w:t xml:space="preserve"> (71%)</w:t>
        </w:r>
      </w:ins>
      <w:ins w:id="88" w:author="Andrew Baxter (PGR)" w:date="2020-09-08T11:44:00Z">
        <w:r w:rsidR="00085F4A">
          <w:t xml:space="preserve"> examining evidence for STI programmes co</w:t>
        </w:r>
        <w:r w:rsidR="00C16AEE">
          <w:t xml:space="preserve">ncluded a positive effect on pregnancy or </w:t>
        </w:r>
        <w:r w:rsidR="00C16AEE">
          <w:lastRenderedPageBreak/>
          <w:t>pregnancy-risk beha</w:t>
        </w:r>
      </w:ins>
      <w:ins w:id="89" w:author="Andrew Baxter (PGR)" w:date="2020-09-08T11:45:00Z">
        <w:r w:rsidR="00C16AEE">
          <w:t xml:space="preserve">viours, </w:t>
        </w:r>
        <w:proofErr w:type="spellStart"/>
        <w:r w:rsidR="00C16AEE">
          <w:t>wheras</w:t>
        </w:r>
        <w:proofErr w:type="spellEnd"/>
        <w:r w:rsidR="00C16AEE">
          <w:t xml:space="preserve"> a </w:t>
        </w:r>
        <w:r w:rsidR="00FC337B">
          <w:t>smaller majority (56%) found</w:t>
        </w:r>
      </w:ins>
      <w:ins w:id="90" w:author="Andrew Baxter (PGR)" w:date="2020-09-08T11:46:00Z">
        <w:r w:rsidR="003E78B9">
          <w:t xml:space="preserve"> no or conflicting evidence from pregnancy-focussed programmes.</w:t>
        </w:r>
      </w:ins>
      <w:ins w:id="91" w:author="Andrew Baxter (PGR)" w:date="2020-09-08T12:04:00Z">
        <w:r w:rsidR="006430A7">
          <w:t xml:space="preserve"> </w:t>
        </w:r>
        <w:r w:rsidR="003F45A6">
          <w:t>Whilst some programmes may have delivered positive change, the</w:t>
        </w:r>
      </w:ins>
      <w:bookmarkStart w:id="92" w:name="_GoBack"/>
      <w:bookmarkEnd w:id="92"/>
      <w:ins w:id="93" w:author="Andrew Baxter (PGR)" w:date="2020-09-08T11:46:00Z">
        <w:r w:rsidR="00B21AEB">
          <w:t xml:space="preserve"> </w:t>
        </w:r>
      </w:ins>
      <w:ins w:id="94" w:author="Andrew Baxter (PGR)" w:date="2020-09-08T11:47:00Z">
        <w:r w:rsidR="00A4696E">
          <w:t xml:space="preserve">No reviews presented evidence that school-based </w:t>
        </w:r>
        <w:proofErr w:type="spellStart"/>
        <w:r w:rsidR="00A4696E">
          <w:t>inerventions</w:t>
        </w:r>
        <w:proofErr w:type="spellEnd"/>
        <w:r w:rsidR="00A4696E">
          <w:t xml:space="preserve"> had contributed to population-level changes in teenage pregnancy rates.</w:t>
        </w:r>
      </w:ins>
    </w:p>
    <w:p w14:paraId="0290BD17" w14:textId="36A337C3" w:rsidR="006F049E" w:rsidRDefault="00B642D6" w:rsidP="006F049E">
      <w:pPr>
        <w:pStyle w:val="BodyText"/>
        <w:rPr>
          <w:ins w:id="95" w:author="Andrew Baxter (PGR)" w:date="2020-09-08T11:48:00Z"/>
        </w:rPr>
      </w:pPr>
      <w:commentRangeStart w:id="96"/>
      <w:ins w:id="97" w:author="Andrew Baxter (PGR)" w:date="2020-09-08T11:38:00Z">
        <w:r>
          <w:t xml:space="preserve">There were overlapping aims across programme types (e.g. postponing sexual involvement, reducing number of partners, reducing frequency of sex), </w:t>
        </w:r>
        <w:r w:rsidR="0029102C">
          <w:t xml:space="preserve">but potentially </w:t>
        </w:r>
      </w:ins>
      <w:ins w:id="98" w:author="Andrew Baxter (PGR)" w:date="2020-09-08T11:39:00Z">
        <w:r w:rsidR="0029102C">
          <w:t xml:space="preserve">differences in </w:t>
        </w:r>
        <w:r w:rsidR="002F131C">
          <w:t xml:space="preserve">several key elements with impact on </w:t>
        </w:r>
        <w:r w:rsidR="001C7562">
          <w:t xml:space="preserve">pregnancy risk. STI programmes </w:t>
        </w:r>
      </w:ins>
      <w:ins w:id="99" w:author="Andrew Baxter (PGR)" w:date="2020-09-08T11:40:00Z">
        <w:r w:rsidR="001C7562">
          <w:t>are likely to focus on condom use</w:t>
        </w:r>
        <w:r w:rsidR="00B47147">
          <w:t xml:space="preserve"> to prevent transmission whereas pregnancy programmes </w:t>
        </w:r>
        <w:r w:rsidR="00EF7140">
          <w:t xml:space="preserve">may </w:t>
        </w:r>
        <w:proofErr w:type="spellStart"/>
        <w:r w:rsidR="00EF7140">
          <w:t>recomment</w:t>
        </w:r>
        <w:proofErr w:type="spellEnd"/>
        <w:r w:rsidR="00EF7140">
          <w:t xml:space="preserve"> other contraceptiv</w:t>
        </w:r>
      </w:ins>
      <w:ins w:id="100" w:author="Andrew Baxter (PGR)" w:date="2020-09-08T11:41:00Z">
        <w:r w:rsidR="00EF7140">
          <w:t xml:space="preserve">es with less user-error risk. STI programmes </w:t>
        </w:r>
        <w:r w:rsidR="00CC2EF9">
          <w:t xml:space="preserve">motivate action through raising awareness of infection, whereas </w:t>
        </w:r>
      </w:ins>
      <w:ins w:id="101" w:author="Andrew Baxter (PGR)" w:date="2020-09-08T11:42:00Z">
        <w:r w:rsidR="00241A65">
          <w:t xml:space="preserve">pregnancy programmes </w:t>
        </w:r>
        <w:r w:rsidR="00932D2D">
          <w:t>inform about pregnancy and childbearing, which may be received as a less alarming outcom</w:t>
        </w:r>
      </w:ins>
      <w:ins w:id="102" w:author="Andrew Baxter (PGR)" w:date="2020-09-08T11:43:00Z">
        <w:r w:rsidR="00932D2D">
          <w:t>e.</w:t>
        </w:r>
        <w:commentRangeEnd w:id="96"/>
        <w:r w:rsidR="00932D2D">
          <w:rPr>
            <w:rStyle w:val="CommentReference"/>
          </w:rPr>
          <w:commentReference w:id="96"/>
        </w:r>
      </w:ins>
    </w:p>
    <w:p w14:paraId="2E9EF268" w14:textId="2AA10059" w:rsidR="00FF3FA1" w:rsidRDefault="00FF3FA1" w:rsidP="00FF3FA1">
      <w:pPr>
        <w:pStyle w:val="Heading3"/>
        <w:rPr>
          <w:ins w:id="103" w:author="Andrew Baxter (PGR)" w:date="2020-09-08T11:48:00Z"/>
        </w:rPr>
      </w:pPr>
      <w:ins w:id="104" w:author="Andrew Baxter (PGR)" w:date="2020-09-08T11:48:00Z">
        <w:r>
          <w:t>Abstinence-based education</w:t>
        </w:r>
      </w:ins>
    </w:p>
    <w:p w14:paraId="7D9727A0" w14:textId="7FB6B9D6" w:rsidR="00FF3FA1" w:rsidRPr="00FF3FA1" w:rsidRDefault="00A24EF9" w:rsidP="00FF3FA1">
      <w:pPr>
        <w:pStyle w:val="BodyText"/>
        <w:rPr>
          <w:rPrChange w:id="105" w:author="Andrew Baxter (PGR)" w:date="2020-09-08T11:48:00Z">
            <w:rPr/>
          </w:rPrChange>
        </w:rPr>
        <w:pPrChange w:id="106" w:author="Andrew Baxter (PGR)" w:date="2020-09-08T11:48:00Z">
          <w:pPr>
            <w:pStyle w:val="BodyText"/>
          </w:pPr>
        </w:pPrChange>
      </w:pPr>
      <w:ins w:id="107" w:author="Andrew Baxter (PGR)" w:date="2020-09-08T11:49:00Z">
        <w:r>
          <w:t xml:space="preserve">Of the 33 </w:t>
        </w:r>
        <w:proofErr w:type="spellStart"/>
        <w:r>
          <w:t>revews</w:t>
        </w:r>
        <w:proofErr w:type="spellEnd"/>
        <w:r>
          <w:t xml:space="preserve"> which </w:t>
        </w:r>
      </w:ins>
      <w:ins w:id="108" w:author="Andrew Baxter (PGR)" w:date="2020-09-08T11:50:00Z">
        <w:r>
          <w:t xml:space="preserve">looked at abstinence-based (combining abstinence-only and abstinence-plus) </w:t>
        </w:r>
        <w:r w:rsidR="008A0EBC">
          <w:t xml:space="preserve">interventions, 23 (70%) found no </w:t>
        </w:r>
      </w:ins>
      <w:ins w:id="109" w:author="Andrew Baxter (PGR)" w:date="2020-09-08T11:51:00Z">
        <w:r w:rsidR="008A0EBC">
          <w:t>consistent impact, positive or negative, on teenage pregnancy rates.</w:t>
        </w:r>
      </w:ins>
    </w:p>
    <w:sectPr w:rsidR="00FF3FA1" w:rsidRPr="00FF3FA1" w:rsidSect="00E37D7F">
      <w:pgSz w:w="11906" w:h="16838"/>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w Baxter (PGR)" w:date="2020-06-15T13:51:00Z" w:initials="AB(">
    <w:p w14:paraId="0D6BA210" w14:textId="350A9EB9" w:rsidR="00FC68AD" w:rsidRDefault="00FC68AD">
      <w:pPr>
        <w:pStyle w:val="CommentText"/>
      </w:pPr>
      <w:r>
        <w:rPr>
          <w:rStyle w:val="CommentReference"/>
        </w:rPr>
        <w:annotationRef/>
      </w:r>
      <w:r>
        <w:t>“known” from literature review – fill in refs</w:t>
      </w:r>
    </w:p>
  </w:comment>
  <w:comment w:id="10" w:author="Andrew Baxter (PGR)" w:date="2020-06-16T15:36:00Z" w:initials="AB(">
    <w:p w14:paraId="7395A60C" w14:textId="2E8B8B7A" w:rsidR="001B4E1C" w:rsidRDefault="001B4E1C">
      <w:pPr>
        <w:pStyle w:val="CommentText"/>
      </w:pPr>
      <w:r>
        <w:rPr>
          <w:rStyle w:val="CommentReference"/>
        </w:rPr>
        <w:annotationRef/>
      </w:r>
      <w:r w:rsidR="0020313E">
        <w:t>Aim repeated from above, but will hold here now to follow separation into new methods chapter</w:t>
      </w:r>
    </w:p>
  </w:comment>
  <w:comment w:id="12" w:author="Andrew Baxter (PGR)" w:date="2020-08-06T13:47:00Z" w:initials="AB(">
    <w:p w14:paraId="00A58DE4" w14:textId="360D94AE" w:rsidR="002F3AB2" w:rsidRDefault="002F3AB2">
      <w:pPr>
        <w:pStyle w:val="CommentText"/>
      </w:pPr>
      <w:r>
        <w:rPr>
          <w:rStyle w:val="CommentReference"/>
        </w:rPr>
        <w:annotationRef/>
      </w:r>
      <w:r>
        <w:t>I don’t think this distinction is made/worth making?</w:t>
      </w:r>
    </w:p>
  </w:comment>
  <w:comment w:id="14" w:author="Andrew Baxter (PGR)" w:date="2020-06-24T10:22:00Z" w:initials="AB(">
    <w:p w14:paraId="1388696D" w14:textId="3E0E7DE9" w:rsidR="00B461D6" w:rsidRDefault="00B461D6">
      <w:pPr>
        <w:pStyle w:val="CommentText"/>
      </w:pPr>
      <w:r>
        <w:rPr>
          <w:rStyle w:val="CommentReference"/>
        </w:rPr>
        <w:annotationRef/>
      </w:r>
      <w:r>
        <w:t>TPS/Sex ed/</w:t>
      </w:r>
      <w:proofErr w:type="spellStart"/>
      <w:r>
        <w:t>Development+education</w:t>
      </w:r>
      <w:proofErr w:type="spellEnd"/>
      <w:r w:rsidR="00872111">
        <w:t xml:space="preserve"> top ideas</w:t>
      </w:r>
    </w:p>
  </w:comment>
  <w:comment w:id="24" w:author="Andrew Baxter (PGR)" w:date="2020-07-08T09:44:00Z" w:initials="AB(">
    <w:p w14:paraId="3691A2B5" w14:textId="07BF3B95" w:rsidR="00924FC3" w:rsidRDefault="00924FC3">
      <w:pPr>
        <w:pStyle w:val="CommentText"/>
      </w:pPr>
      <w:r>
        <w:rPr>
          <w:rStyle w:val="CommentReference"/>
        </w:rPr>
        <w:annotationRef/>
      </w:r>
      <w:r>
        <w:t>This is not very detailed at the moment, and I’m not sure it needs to be</w:t>
      </w:r>
      <w:r w:rsidR="00D25BFF">
        <w:t>. It’s not a systematic search</w:t>
      </w:r>
      <w:r w:rsidR="007A4056">
        <w:t xml:space="preserve"> as such </w:t>
      </w:r>
      <w:r w:rsidR="007F0354">
        <w:t xml:space="preserve">(as I can’t give each of the 3+ pathways the same time and attention as </w:t>
      </w:r>
      <w:r w:rsidR="00BC4F04">
        <w:t>the full SR search/screening above)</w:t>
      </w:r>
    </w:p>
  </w:comment>
  <w:comment w:id="31" w:author="Andrew Baxter (PGR)" w:date="2020-07-08T09:54:00Z" w:initials="AB(">
    <w:p w14:paraId="56E3C9AD" w14:textId="6F08C616" w:rsidR="00F31364" w:rsidRDefault="00F31364" w:rsidP="00F31364">
      <w:pPr>
        <w:pStyle w:val="CommentText"/>
      </w:pPr>
      <w:r>
        <w:rPr>
          <w:rStyle w:val="CommentReference"/>
        </w:rPr>
        <w:annotationRef/>
      </w:r>
      <w:r>
        <w:t>Using G</w:t>
      </w:r>
      <w:r w:rsidR="00A306C4">
        <w:t>rade</w:t>
      </w:r>
      <w:r>
        <w:t>?</w:t>
      </w:r>
      <w:r w:rsidR="00A306C4">
        <w:t xml:space="preserve"> Some way of noting whether observation/</w:t>
      </w:r>
      <w:r w:rsidR="003162D6">
        <w:t>RCT or some other controls/corrections</w:t>
      </w:r>
    </w:p>
  </w:comment>
  <w:comment w:id="96" w:author="Andrew Baxter (PGR)" w:date="2020-09-08T11:43:00Z" w:initials="AB(">
    <w:p w14:paraId="6D461344" w14:textId="75F2B627" w:rsidR="00932D2D" w:rsidRDefault="00932D2D">
      <w:pPr>
        <w:pStyle w:val="CommentText"/>
      </w:pPr>
      <w:r>
        <w:rPr>
          <w:rStyle w:val="CommentReference"/>
        </w:rPr>
        <w:annotationRef/>
      </w:r>
      <w:r>
        <w:t>Move to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6BA210" w15:done="0"/>
  <w15:commentEx w15:paraId="7395A60C" w15:done="0"/>
  <w15:commentEx w15:paraId="00A58DE4" w15:done="0"/>
  <w15:commentEx w15:paraId="1388696D" w15:done="0"/>
  <w15:commentEx w15:paraId="3691A2B5" w15:done="0"/>
  <w15:commentEx w15:paraId="56E3C9AD" w15:done="0"/>
  <w15:commentEx w15:paraId="6D4613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88D7" w16cex:dateUtc="2020-07-06T10:26:00Z"/>
  <w16cex:commentExtensible w16cex:durableId="22AD8A1F" w16cex:dateUtc="2020-07-06T10:31:00Z"/>
  <w16cex:commentExtensible w16cex:durableId="22AD8ABC" w16cex:dateUtc="2020-07-06T10:34:00Z"/>
  <w16cex:commentExtensible w16cex:durableId="22AD8BBA" w16cex:dateUtc="2020-07-06T10:38:00Z"/>
  <w16cex:commentExtensible w16cex:durableId="22AD8B65" w16cex:dateUtc="2020-07-06T10:37:00Z"/>
  <w16cex:commentExtensible w16cex:durableId="22AD8C01" w16cex:dateUtc="2020-07-06T10:39:00Z"/>
  <w16cex:commentExtensible w16cex:durableId="22AD8C74" w16cex:dateUtc="2020-07-06T10:41:00Z"/>
  <w16cex:commentExtensible w16cex:durableId="22AD8E08" w16cex:dateUtc="2020-07-06T10:48:00Z"/>
  <w16cex:commentExtensible w16cex:durableId="22AD8EB4" w16cex:dateUtc="2020-07-06T10:51:00Z"/>
  <w16cex:commentExtensible w16cex:durableId="22AD8ECA" w16cex:dateUtc="2020-07-06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BA210" w16cid:durableId="2291FB63"/>
  <w16cid:commentId w16cid:paraId="7395A60C" w16cid:durableId="22936586"/>
  <w16cid:commentId w16cid:paraId="00A58DE4" w16cid:durableId="22D6888A"/>
  <w16cid:commentId w16cid:paraId="1388696D" w16cid:durableId="229DA7F3"/>
  <w16cid:commentId w16cid:paraId="3691A2B5" w16cid:durableId="22B013FC"/>
  <w16cid:commentId w16cid:paraId="56E3C9AD" w16cid:durableId="22B0164B"/>
  <w16cid:commentId w16cid:paraId="6D461344" w16cid:durableId="2301EC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090001"/>
    <w:lvl w:ilvl="0">
      <w:start w:val="1"/>
      <w:numFmt w:val="bullet"/>
      <w:lvlText w:val=""/>
      <w:lvlJc w:val="left"/>
      <w:pPr>
        <w:ind w:left="720" w:hanging="360"/>
      </w:pPr>
      <w:rPr>
        <w:rFonts w:ascii="Symbol" w:hAnsi="Symbol" w:hint="default"/>
      </w:rPr>
    </w:lvl>
  </w:abstractNum>
  <w:abstractNum w:abstractNumId="1" w15:restartNumberingAfterBreak="0">
    <w:nsid w:val="06D955F1"/>
    <w:multiLevelType w:val="hybridMultilevel"/>
    <w:tmpl w:val="8B5E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23592"/>
    <w:multiLevelType w:val="multilevel"/>
    <w:tmpl w:val="360A9FD0"/>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3" w15:restartNumberingAfterBreak="0">
    <w:nsid w:val="1B205C01"/>
    <w:multiLevelType w:val="hybridMultilevel"/>
    <w:tmpl w:val="9B28FC6E"/>
    <w:lvl w:ilvl="0" w:tplc="E03628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3319B8"/>
    <w:multiLevelType w:val="hybridMultilevel"/>
    <w:tmpl w:val="18A2630E"/>
    <w:lvl w:ilvl="0" w:tplc="8F1E116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1436DE"/>
    <w:multiLevelType w:val="hybridMultilevel"/>
    <w:tmpl w:val="2AE04E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522015"/>
    <w:multiLevelType w:val="multilevel"/>
    <w:tmpl w:val="D21C30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A240393"/>
    <w:multiLevelType w:val="hybridMultilevel"/>
    <w:tmpl w:val="903CF1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C187E7F"/>
    <w:multiLevelType w:val="hybridMultilevel"/>
    <w:tmpl w:val="42B47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6"/>
  </w:num>
  <w:num w:numId="13">
    <w:abstractNumId w:val="5"/>
  </w:num>
  <w:num w:numId="14">
    <w:abstractNumId w:val="0"/>
  </w:num>
  <w:num w:numId="15">
    <w:abstractNumId w:val="1"/>
  </w:num>
  <w:num w:numId="16">
    <w:abstractNumId w:val="3"/>
  </w:num>
  <w:num w:numId="17">
    <w:abstractNumId w:val="7"/>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Baxter (PGR)">
    <w15:presenceInfo w15:providerId="AD" w15:userId="S::a.baxter.1@research.gla.ac.uk::b45e9002-b033-421d-a3d9-6d42475e9a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1MDE3NjU2tLC0sDRU0lEKTi0uzszPAykwrAUA5Y+/eiwAAAA="/>
  </w:docVars>
  <w:rsids>
    <w:rsidRoot w:val="00D55BDA"/>
    <w:rsid w:val="0000468F"/>
    <w:rsid w:val="000306E5"/>
    <w:rsid w:val="0003163A"/>
    <w:rsid w:val="00031D3B"/>
    <w:rsid w:val="00040ECA"/>
    <w:rsid w:val="00054C88"/>
    <w:rsid w:val="000718C3"/>
    <w:rsid w:val="00073A8F"/>
    <w:rsid w:val="00074EC3"/>
    <w:rsid w:val="00085F4A"/>
    <w:rsid w:val="00086056"/>
    <w:rsid w:val="00090A47"/>
    <w:rsid w:val="00090DB9"/>
    <w:rsid w:val="000961C1"/>
    <w:rsid w:val="000965B2"/>
    <w:rsid w:val="000B2A40"/>
    <w:rsid w:val="000B395B"/>
    <w:rsid w:val="000B56B7"/>
    <w:rsid w:val="000B7F9A"/>
    <w:rsid w:val="000D3055"/>
    <w:rsid w:val="000E074B"/>
    <w:rsid w:val="000E4099"/>
    <w:rsid w:val="000F322D"/>
    <w:rsid w:val="000F6211"/>
    <w:rsid w:val="00103109"/>
    <w:rsid w:val="00107545"/>
    <w:rsid w:val="00110E58"/>
    <w:rsid w:val="001113F6"/>
    <w:rsid w:val="001114EC"/>
    <w:rsid w:val="00111AA0"/>
    <w:rsid w:val="00117CF7"/>
    <w:rsid w:val="00120939"/>
    <w:rsid w:val="0013528F"/>
    <w:rsid w:val="001366F7"/>
    <w:rsid w:val="0015652D"/>
    <w:rsid w:val="00167968"/>
    <w:rsid w:val="0017277E"/>
    <w:rsid w:val="001779B8"/>
    <w:rsid w:val="00177C68"/>
    <w:rsid w:val="001811DE"/>
    <w:rsid w:val="00183679"/>
    <w:rsid w:val="00191761"/>
    <w:rsid w:val="001B4E1C"/>
    <w:rsid w:val="001C00E3"/>
    <w:rsid w:val="001C05A6"/>
    <w:rsid w:val="001C5057"/>
    <w:rsid w:val="001C7562"/>
    <w:rsid w:val="001D3DFD"/>
    <w:rsid w:val="001D678E"/>
    <w:rsid w:val="001D6E27"/>
    <w:rsid w:val="001E73AC"/>
    <w:rsid w:val="001F7F90"/>
    <w:rsid w:val="0020313E"/>
    <w:rsid w:val="002054CA"/>
    <w:rsid w:val="002064D7"/>
    <w:rsid w:val="00213824"/>
    <w:rsid w:val="00224F40"/>
    <w:rsid w:val="002271A9"/>
    <w:rsid w:val="00230767"/>
    <w:rsid w:val="002371F3"/>
    <w:rsid w:val="00241A65"/>
    <w:rsid w:val="00250101"/>
    <w:rsid w:val="00257096"/>
    <w:rsid w:val="00262524"/>
    <w:rsid w:val="00280CED"/>
    <w:rsid w:val="0028411D"/>
    <w:rsid w:val="002868D6"/>
    <w:rsid w:val="00286F46"/>
    <w:rsid w:val="00287B73"/>
    <w:rsid w:val="0029102C"/>
    <w:rsid w:val="002A3C75"/>
    <w:rsid w:val="002A788C"/>
    <w:rsid w:val="002B1D31"/>
    <w:rsid w:val="002B48A1"/>
    <w:rsid w:val="002C0592"/>
    <w:rsid w:val="002C54E0"/>
    <w:rsid w:val="002D2A24"/>
    <w:rsid w:val="002F131C"/>
    <w:rsid w:val="002F3AB2"/>
    <w:rsid w:val="002F704E"/>
    <w:rsid w:val="00304866"/>
    <w:rsid w:val="00310015"/>
    <w:rsid w:val="00311683"/>
    <w:rsid w:val="00312D7E"/>
    <w:rsid w:val="003162D6"/>
    <w:rsid w:val="003177F6"/>
    <w:rsid w:val="003206AA"/>
    <w:rsid w:val="00324E3C"/>
    <w:rsid w:val="00344D8B"/>
    <w:rsid w:val="00346B88"/>
    <w:rsid w:val="003506EB"/>
    <w:rsid w:val="0035369B"/>
    <w:rsid w:val="00364830"/>
    <w:rsid w:val="0037494A"/>
    <w:rsid w:val="00380643"/>
    <w:rsid w:val="00386DC9"/>
    <w:rsid w:val="003A4AD8"/>
    <w:rsid w:val="003D3B0F"/>
    <w:rsid w:val="003D65DC"/>
    <w:rsid w:val="003E78B9"/>
    <w:rsid w:val="003F45A6"/>
    <w:rsid w:val="003F7BEC"/>
    <w:rsid w:val="00421306"/>
    <w:rsid w:val="00421667"/>
    <w:rsid w:val="00422C4F"/>
    <w:rsid w:val="00427436"/>
    <w:rsid w:val="00434E1C"/>
    <w:rsid w:val="00436E80"/>
    <w:rsid w:val="00440D94"/>
    <w:rsid w:val="00450B1B"/>
    <w:rsid w:val="00452A8E"/>
    <w:rsid w:val="00460BAA"/>
    <w:rsid w:val="00466191"/>
    <w:rsid w:val="004733A5"/>
    <w:rsid w:val="00474C76"/>
    <w:rsid w:val="00483A9C"/>
    <w:rsid w:val="00486258"/>
    <w:rsid w:val="00490C0F"/>
    <w:rsid w:val="004A293C"/>
    <w:rsid w:val="004A4EFE"/>
    <w:rsid w:val="004B2AB6"/>
    <w:rsid w:val="004B33A1"/>
    <w:rsid w:val="004C7BAD"/>
    <w:rsid w:val="004D3F66"/>
    <w:rsid w:val="004E10D3"/>
    <w:rsid w:val="004E567C"/>
    <w:rsid w:val="004E7FCD"/>
    <w:rsid w:val="004F456D"/>
    <w:rsid w:val="004F53B5"/>
    <w:rsid w:val="00502087"/>
    <w:rsid w:val="00502E7C"/>
    <w:rsid w:val="00510282"/>
    <w:rsid w:val="005126E5"/>
    <w:rsid w:val="00517CF6"/>
    <w:rsid w:val="00521368"/>
    <w:rsid w:val="00524007"/>
    <w:rsid w:val="0054368D"/>
    <w:rsid w:val="005655ED"/>
    <w:rsid w:val="00587474"/>
    <w:rsid w:val="005B216B"/>
    <w:rsid w:val="005B7B2D"/>
    <w:rsid w:val="005C054C"/>
    <w:rsid w:val="005C23C9"/>
    <w:rsid w:val="005C2D01"/>
    <w:rsid w:val="005D549D"/>
    <w:rsid w:val="005E4FC8"/>
    <w:rsid w:val="005E558E"/>
    <w:rsid w:val="005E71E8"/>
    <w:rsid w:val="005F7C83"/>
    <w:rsid w:val="0060005D"/>
    <w:rsid w:val="006065D1"/>
    <w:rsid w:val="0061744E"/>
    <w:rsid w:val="00621539"/>
    <w:rsid w:val="0062538D"/>
    <w:rsid w:val="006271F9"/>
    <w:rsid w:val="006276CC"/>
    <w:rsid w:val="00637C6B"/>
    <w:rsid w:val="00641214"/>
    <w:rsid w:val="006430A7"/>
    <w:rsid w:val="006456CB"/>
    <w:rsid w:val="00645B11"/>
    <w:rsid w:val="00646B76"/>
    <w:rsid w:val="00653124"/>
    <w:rsid w:val="00672BEB"/>
    <w:rsid w:val="0068614F"/>
    <w:rsid w:val="006933DB"/>
    <w:rsid w:val="006935C9"/>
    <w:rsid w:val="00697822"/>
    <w:rsid w:val="006A11BD"/>
    <w:rsid w:val="006A74B2"/>
    <w:rsid w:val="006B568B"/>
    <w:rsid w:val="006D1DDA"/>
    <w:rsid w:val="006E53DC"/>
    <w:rsid w:val="006F049E"/>
    <w:rsid w:val="0070031D"/>
    <w:rsid w:val="0070374F"/>
    <w:rsid w:val="0071003F"/>
    <w:rsid w:val="0071329E"/>
    <w:rsid w:val="00722427"/>
    <w:rsid w:val="0072443A"/>
    <w:rsid w:val="0072659D"/>
    <w:rsid w:val="007378BA"/>
    <w:rsid w:val="00740D6A"/>
    <w:rsid w:val="0077146F"/>
    <w:rsid w:val="0077271D"/>
    <w:rsid w:val="00786218"/>
    <w:rsid w:val="00795536"/>
    <w:rsid w:val="007A09C4"/>
    <w:rsid w:val="007A4056"/>
    <w:rsid w:val="007B44C5"/>
    <w:rsid w:val="007C313B"/>
    <w:rsid w:val="007C4FC0"/>
    <w:rsid w:val="007C56D4"/>
    <w:rsid w:val="007C609A"/>
    <w:rsid w:val="007D3A65"/>
    <w:rsid w:val="007E022C"/>
    <w:rsid w:val="007E0F5A"/>
    <w:rsid w:val="007F0354"/>
    <w:rsid w:val="00807F7B"/>
    <w:rsid w:val="0081236F"/>
    <w:rsid w:val="0081517B"/>
    <w:rsid w:val="008223A6"/>
    <w:rsid w:val="00825335"/>
    <w:rsid w:val="00837E23"/>
    <w:rsid w:val="008435DC"/>
    <w:rsid w:val="00844E2C"/>
    <w:rsid w:val="0085643E"/>
    <w:rsid w:val="00863086"/>
    <w:rsid w:val="00872111"/>
    <w:rsid w:val="00873588"/>
    <w:rsid w:val="00885B21"/>
    <w:rsid w:val="00892E93"/>
    <w:rsid w:val="008A0EBC"/>
    <w:rsid w:val="008A59CD"/>
    <w:rsid w:val="008A5C16"/>
    <w:rsid w:val="008B1225"/>
    <w:rsid w:val="008B5DCF"/>
    <w:rsid w:val="008B7C86"/>
    <w:rsid w:val="008C39AD"/>
    <w:rsid w:val="008C42ED"/>
    <w:rsid w:val="00907A01"/>
    <w:rsid w:val="00911FCD"/>
    <w:rsid w:val="00914168"/>
    <w:rsid w:val="009169E4"/>
    <w:rsid w:val="00924FC3"/>
    <w:rsid w:val="009312F0"/>
    <w:rsid w:val="00932D2D"/>
    <w:rsid w:val="00933346"/>
    <w:rsid w:val="00947E0F"/>
    <w:rsid w:val="00950DDF"/>
    <w:rsid w:val="00952D7C"/>
    <w:rsid w:val="009715CD"/>
    <w:rsid w:val="009728F4"/>
    <w:rsid w:val="009735F7"/>
    <w:rsid w:val="00974C12"/>
    <w:rsid w:val="009812A7"/>
    <w:rsid w:val="009912DC"/>
    <w:rsid w:val="00996F49"/>
    <w:rsid w:val="0099767E"/>
    <w:rsid w:val="009B1140"/>
    <w:rsid w:val="009B66CD"/>
    <w:rsid w:val="009B7EB4"/>
    <w:rsid w:val="009C4480"/>
    <w:rsid w:val="009D6D10"/>
    <w:rsid w:val="009E1966"/>
    <w:rsid w:val="009E38EE"/>
    <w:rsid w:val="009F0370"/>
    <w:rsid w:val="009F1B76"/>
    <w:rsid w:val="009F57AD"/>
    <w:rsid w:val="00A139F2"/>
    <w:rsid w:val="00A21330"/>
    <w:rsid w:val="00A24EF9"/>
    <w:rsid w:val="00A306C4"/>
    <w:rsid w:val="00A4696E"/>
    <w:rsid w:val="00A52B40"/>
    <w:rsid w:val="00A62DD5"/>
    <w:rsid w:val="00A75BA2"/>
    <w:rsid w:val="00A91D6E"/>
    <w:rsid w:val="00A938B1"/>
    <w:rsid w:val="00AB2BDB"/>
    <w:rsid w:val="00AC0629"/>
    <w:rsid w:val="00AC263A"/>
    <w:rsid w:val="00AC2DD9"/>
    <w:rsid w:val="00AF23FF"/>
    <w:rsid w:val="00B00F99"/>
    <w:rsid w:val="00B035C6"/>
    <w:rsid w:val="00B21AEB"/>
    <w:rsid w:val="00B2460D"/>
    <w:rsid w:val="00B36665"/>
    <w:rsid w:val="00B40C21"/>
    <w:rsid w:val="00B461D6"/>
    <w:rsid w:val="00B46B1D"/>
    <w:rsid w:val="00B47147"/>
    <w:rsid w:val="00B63610"/>
    <w:rsid w:val="00B642D6"/>
    <w:rsid w:val="00B65BBD"/>
    <w:rsid w:val="00B65F4D"/>
    <w:rsid w:val="00B66042"/>
    <w:rsid w:val="00B86123"/>
    <w:rsid w:val="00B8697E"/>
    <w:rsid w:val="00B92BD2"/>
    <w:rsid w:val="00BA217A"/>
    <w:rsid w:val="00BA2EDD"/>
    <w:rsid w:val="00BA7D8D"/>
    <w:rsid w:val="00BB2248"/>
    <w:rsid w:val="00BB2CF2"/>
    <w:rsid w:val="00BC2682"/>
    <w:rsid w:val="00BC4F04"/>
    <w:rsid w:val="00BC6F99"/>
    <w:rsid w:val="00BD0F16"/>
    <w:rsid w:val="00BE7B7A"/>
    <w:rsid w:val="00BF0FEA"/>
    <w:rsid w:val="00BF3196"/>
    <w:rsid w:val="00C01254"/>
    <w:rsid w:val="00C02649"/>
    <w:rsid w:val="00C0772D"/>
    <w:rsid w:val="00C1245C"/>
    <w:rsid w:val="00C16AEE"/>
    <w:rsid w:val="00C21BD1"/>
    <w:rsid w:val="00C3745A"/>
    <w:rsid w:val="00C479CA"/>
    <w:rsid w:val="00C52DF3"/>
    <w:rsid w:val="00C53795"/>
    <w:rsid w:val="00C55D50"/>
    <w:rsid w:val="00C61133"/>
    <w:rsid w:val="00C70C72"/>
    <w:rsid w:val="00C70F37"/>
    <w:rsid w:val="00C7285B"/>
    <w:rsid w:val="00C848D2"/>
    <w:rsid w:val="00C84940"/>
    <w:rsid w:val="00C85B37"/>
    <w:rsid w:val="00C86816"/>
    <w:rsid w:val="00C93675"/>
    <w:rsid w:val="00CA3BDD"/>
    <w:rsid w:val="00CA636D"/>
    <w:rsid w:val="00CB018C"/>
    <w:rsid w:val="00CB321F"/>
    <w:rsid w:val="00CB47E1"/>
    <w:rsid w:val="00CC2EF9"/>
    <w:rsid w:val="00CC5115"/>
    <w:rsid w:val="00CC5DE5"/>
    <w:rsid w:val="00CC6E70"/>
    <w:rsid w:val="00CC71EE"/>
    <w:rsid w:val="00CE68F3"/>
    <w:rsid w:val="00CF2898"/>
    <w:rsid w:val="00CF6F09"/>
    <w:rsid w:val="00CF78A8"/>
    <w:rsid w:val="00CF7FEA"/>
    <w:rsid w:val="00D028FF"/>
    <w:rsid w:val="00D2067C"/>
    <w:rsid w:val="00D20B90"/>
    <w:rsid w:val="00D25BFF"/>
    <w:rsid w:val="00D3161D"/>
    <w:rsid w:val="00D31AB9"/>
    <w:rsid w:val="00D33AE8"/>
    <w:rsid w:val="00D37AC4"/>
    <w:rsid w:val="00D518E0"/>
    <w:rsid w:val="00D55BDA"/>
    <w:rsid w:val="00D61BAE"/>
    <w:rsid w:val="00D64453"/>
    <w:rsid w:val="00D64D09"/>
    <w:rsid w:val="00D80084"/>
    <w:rsid w:val="00D878A5"/>
    <w:rsid w:val="00D90C4C"/>
    <w:rsid w:val="00D91FD7"/>
    <w:rsid w:val="00D95FA4"/>
    <w:rsid w:val="00DB0C7D"/>
    <w:rsid w:val="00DB7EE5"/>
    <w:rsid w:val="00DC17FB"/>
    <w:rsid w:val="00DC77C8"/>
    <w:rsid w:val="00DC7E70"/>
    <w:rsid w:val="00DE7BCA"/>
    <w:rsid w:val="00DF3016"/>
    <w:rsid w:val="00DF74EE"/>
    <w:rsid w:val="00E069B1"/>
    <w:rsid w:val="00E20024"/>
    <w:rsid w:val="00E2568A"/>
    <w:rsid w:val="00E3501A"/>
    <w:rsid w:val="00E35514"/>
    <w:rsid w:val="00E37D7F"/>
    <w:rsid w:val="00E44D01"/>
    <w:rsid w:val="00E44F4D"/>
    <w:rsid w:val="00E47D00"/>
    <w:rsid w:val="00E55904"/>
    <w:rsid w:val="00E703DD"/>
    <w:rsid w:val="00E74EA2"/>
    <w:rsid w:val="00E80685"/>
    <w:rsid w:val="00E93B1B"/>
    <w:rsid w:val="00E96478"/>
    <w:rsid w:val="00EA0B5D"/>
    <w:rsid w:val="00EB0169"/>
    <w:rsid w:val="00EC5301"/>
    <w:rsid w:val="00EF2375"/>
    <w:rsid w:val="00EF4BAE"/>
    <w:rsid w:val="00EF5FAB"/>
    <w:rsid w:val="00EF7140"/>
    <w:rsid w:val="00F07EB6"/>
    <w:rsid w:val="00F10A5E"/>
    <w:rsid w:val="00F15E75"/>
    <w:rsid w:val="00F24D4C"/>
    <w:rsid w:val="00F27063"/>
    <w:rsid w:val="00F31364"/>
    <w:rsid w:val="00F31A4D"/>
    <w:rsid w:val="00F31FD9"/>
    <w:rsid w:val="00F61C73"/>
    <w:rsid w:val="00F620B8"/>
    <w:rsid w:val="00F670A4"/>
    <w:rsid w:val="00F67B48"/>
    <w:rsid w:val="00F71FC8"/>
    <w:rsid w:val="00F77029"/>
    <w:rsid w:val="00F77642"/>
    <w:rsid w:val="00F93F8C"/>
    <w:rsid w:val="00F97CD0"/>
    <w:rsid w:val="00FB7B8C"/>
    <w:rsid w:val="00FC337B"/>
    <w:rsid w:val="00FC68AD"/>
    <w:rsid w:val="00FD0648"/>
    <w:rsid w:val="00FF3FA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6237"/>
  <w15:chartTrackingRefBased/>
  <w15:docId w15:val="{6C693009-2A38-4B23-BB8E-B1A09E5C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1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FCD"/>
    <w:rPr>
      <w:rFonts w:ascii="Arial" w:hAnsi="Arial" w:cs="Arial"/>
      <w:sz w:val="24"/>
      <w:szCs w:val="24"/>
    </w:rPr>
  </w:style>
  <w:style w:type="paragraph" w:styleId="Heading1">
    <w:name w:val="heading 1"/>
    <w:basedOn w:val="Normal"/>
    <w:next w:val="BodyText"/>
    <w:link w:val="Heading1Char"/>
    <w:uiPriority w:val="1"/>
    <w:qFormat/>
    <w:rsid w:val="001C00E3"/>
    <w:pPr>
      <w:keepNext/>
      <w:keepLines/>
      <w:numPr>
        <w:numId w:val="12"/>
      </w:numPr>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2"/>
    <w:qFormat/>
    <w:rsid w:val="00E37D7F"/>
    <w:pPr>
      <w:keepNext/>
      <w:keepLines/>
      <w:numPr>
        <w:ilvl w:val="1"/>
        <w:numId w:val="12"/>
      </w:numPr>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3"/>
    <w:qFormat/>
    <w:rsid w:val="00434E1C"/>
    <w:pPr>
      <w:keepNext/>
      <w:keepLines/>
      <w:numPr>
        <w:ilvl w:val="2"/>
        <w:numId w:val="12"/>
      </w:numPr>
      <w:spacing w:before="240" w:after="360" w:line="240" w:lineRule="auto"/>
      <w:outlineLvl w:val="2"/>
    </w:pPr>
    <w:rPr>
      <w:rFonts w:eastAsiaTheme="majorEastAsia" w:cstheme="majorBidi"/>
      <w:b/>
      <w:kern w:val="28"/>
      <w:sz w:val="28"/>
    </w:rPr>
  </w:style>
  <w:style w:type="paragraph" w:styleId="Heading4">
    <w:name w:val="heading 4"/>
    <w:basedOn w:val="BodyText"/>
    <w:next w:val="Normal"/>
    <w:link w:val="Heading4Char"/>
    <w:uiPriority w:val="4"/>
    <w:unhideWhenUsed/>
    <w:qFormat/>
    <w:rsid w:val="00E37D7F"/>
    <w:pPr>
      <w:keepNext/>
      <w:keepLines/>
      <w:numPr>
        <w:ilvl w:val="3"/>
        <w:numId w:val="12"/>
      </w:numPr>
      <w:spacing w:line="240" w:lineRule="auto"/>
      <w:outlineLvl w:val="3"/>
    </w:pPr>
    <w:rPr>
      <w:rFonts w:eastAsiaTheme="majorEastAsia" w:cstheme="majorBidi"/>
      <w:b/>
      <w:iCs/>
    </w:rPr>
  </w:style>
  <w:style w:type="paragraph" w:styleId="Heading5">
    <w:name w:val="heading 5"/>
    <w:basedOn w:val="Normal"/>
    <w:next w:val="Normal"/>
    <w:link w:val="Heading5Char"/>
    <w:uiPriority w:val="14"/>
    <w:unhideWhenUsed/>
    <w:qFormat/>
    <w:rsid w:val="001C00E3"/>
    <w:pPr>
      <w:keepNext/>
      <w:keepLines/>
      <w:spacing w:before="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A2ED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367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link w:val="Caption2Char"/>
    <w:uiPriority w:val="7"/>
    <w:qFormat/>
    <w:rsid w:val="00183679"/>
    <w:pPr>
      <w:spacing w:before="0" w:after="360"/>
    </w:pPr>
    <w:rPr>
      <w:b w:val="0"/>
    </w:rPr>
  </w:style>
  <w:style w:type="paragraph" w:styleId="Caption">
    <w:name w:val="caption"/>
    <w:basedOn w:val="Normal"/>
    <w:next w:val="BodyText"/>
    <w:link w:val="CaptionChar"/>
    <w:uiPriority w:val="6"/>
    <w:qFormat/>
    <w:rsid w:val="009F0370"/>
    <w:pPr>
      <w:spacing w:before="120" w:after="0" w:line="240" w:lineRule="auto"/>
    </w:pPr>
    <w:rPr>
      <w:b/>
      <w:iCs/>
      <w:color w:val="000000" w:themeColor="text1"/>
      <w:sz w:val="20"/>
      <w:szCs w:val="18"/>
    </w:rPr>
  </w:style>
  <w:style w:type="paragraph" w:styleId="BodyText">
    <w:name w:val="Body Text"/>
    <w:basedOn w:val="Normal"/>
    <w:link w:val="BodyTextChar"/>
    <w:qFormat/>
    <w:rsid w:val="00183679"/>
    <w:pPr>
      <w:spacing w:after="360" w:line="360" w:lineRule="auto"/>
    </w:pPr>
  </w:style>
  <w:style w:type="character" w:customStyle="1" w:styleId="BodyTextChar">
    <w:name w:val="Body Text Char"/>
    <w:basedOn w:val="DefaultParagraphFont"/>
    <w:link w:val="BodyText"/>
    <w:rsid w:val="004E7FCD"/>
    <w:rPr>
      <w:rFonts w:ascii="Arial" w:hAnsi="Arial" w:cs="Arial"/>
      <w:sz w:val="24"/>
      <w:szCs w:val="24"/>
    </w:rPr>
  </w:style>
  <w:style w:type="paragraph" w:customStyle="1" w:styleId="Captionspace">
    <w:name w:val="Captionspace"/>
    <w:basedOn w:val="Caption"/>
    <w:next w:val="BodyText"/>
    <w:uiPriority w:val="6"/>
    <w:qFormat/>
    <w:rsid w:val="00183679"/>
    <w:pPr>
      <w:spacing w:before="0" w:after="160"/>
    </w:pPr>
    <w:rPr>
      <w:b w:val="0"/>
    </w:rPr>
  </w:style>
  <w:style w:type="paragraph" w:customStyle="1" w:styleId="Appendix">
    <w:name w:val="Appendix"/>
    <w:basedOn w:val="Heading2"/>
    <w:next w:val="Normal"/>
    <w:uiPriority w:val="11"/>
    <w:qFormat/>
    <w:rsid w:val="00BA2EDD"/>
    <w:pPr>
      <w:numPr>
        <w:ilvl w:val="8"/>
        <w:numId w:val="11"/>
      </w:numPr>
    </w:pPr>
  </w:style>
  <w:style w:type="character" w:customStyle="1" w:styleId="Heading2Char">
    <w:name w:val="Heading 2 Char"/>
    <w:basedOn w:val="DefaultParagraphFont"/>
    <w:link w:val="Heading2"/>
    <w:uiPriority w:val="4"/>
    <w:rsid w:val="004E7FC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1"/>
    <w:rsid w:val="001C00E3"/>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3"/>
    <w:rsid w:val="00434E1C"/>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4"/>
    <w:semiHidden/>
    <w:rsid w:val="004E7FCD"/>
    <w:rPr>
      <w:rFonts w:ascii="Arial" w:eastAsiaTheme="majorEastAsia" w:hAnsi="Arial" w:cstheme="majorBidi"/>
      <w:b/>
      <w:iCs/>
      <w:sz w:val="24"/>
      <w:szCs w:val="24"/>
    </w:rPr>
  </w:style>
  <w:style w:type="character" w:customStyle="1" w:styleId="Heading5Char">
    <w:name w:val="Heading 5 Char"/>
    <w:basedOn w:val="DefaultParagraphFont"/>
    <w:link w:val="Heading5"/>
    <w:uiPriority w:val="14"/>
    <w:rsid w:val="001C00E3"/>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10"/>
    <w:rsid w:val="004E7FCD"/>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BalloonText">
    <w:name w:val="Balloon Text"/>
    <w:basedOn w:val="Normal"/>
    <w:link w:val="BalloonTextChar"/>
    <w:uiPriority w:val="99"/>
    <w:semiHidden/>
    <w:unhideWhenUsed/>
    <w:rsid w:val="00D55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DA"/>
    <w:rPr>
      <w:rFonts w:ascii="Segoe UI" w:hAnsi="Segoe UI" w:cs="Segoe UI"/>
      <w:sz w:val="18"/>
      <w:szCs w:val="18"/>
    </w:rPr>
  </w:style>
  <w:style w:type="character" w:customStyle="1" w:styleId="CaptionChar">
    <w:name w:val="Caption Char"/>
    <w:basedOn w:val="DefaultParagraphFont"/>
    <w:link w:val="Caption"/>
    <w:uiPriority w:val="6"/>
    <w:rsid w:val="00D55BDA"/>
    <w:rPr>
      <w:rFonts w:ascii="Arial" w:hAnsi="Arial" w:cs="Arial"/>
      <w:b/>
      <w:iCs/>
      <w:color w:val="000000" w:themeColor="text1"/>
      <w:sz w:val="20"/>
      <w:szCs w:val="18"/>
    </w:rPr>
  </w:style>
  <w:style w:type="character" w:styleId="CommentReference">
    <w:name w:val="annotation reference"/>
    <w:basedOn w:val="DefaultParagraphFont"/>
    <w:uiPriority w:val="99"/>
    <w:semiHidden/>
    <w:unhideWhenUsed/>
    <w:rsid w:val="00D55BDA"/>
    <w:rPr>
      <w:sz w:val="16"/>
      <w:szCs w:val="16"/>
    </w:rPr>
  </w:style>
  <w:style w:type="paragraph" w:styleId="CommentText">
    <w:name w:val="annotation text"/>
    <w:basedOn w:val="Normal"/>
    <w:link w:val="CommentTextChar"/>
    <w:uiPriority w:val="99"/>
    <w:semiHidden/>
    <w:unhideWhenUsed/>
    <w:rsid w:val="00D55BDA"/>
    <w:pPr>
      <w:spacing w:line="240" w:lineRule="auto"/>
    </w:pPr>
    <w:rPr>
      <w:sz w:val="20"/>
      <w:szCs w:val="20"/>
    </w:rPr>
  </w:style>
  <w:style w:type="character" w:customStyle="1" w:styleId="CommentTextChar">
    <w:name w:val="Comment Text Char"/>
    <w:basedOn w:val="DefaultParagraphFont"/>
    <w:link w:val="CommentText"/>
    <w:uiPriority w:val="99"/>
    <w:semiHidden/>
    <w:rsid w:val="00D55BDA"/>
    <w:rPr>
      <w:rFonts w:ascii="Arial" w:hAnsi="Arial" w:cs="Arial"/>
      <w:sz w:val="20"/>
      <w:szCs w:val="20"/>
    </w:rPr>
  </w:style>
  <w:style w:type="paragraph" w:styleId="NoSpacing">
    <w:name w:val="No Spacing"/>
    <w:uiPriority w:val="2"/>
    <w:qFormat/>
    <w:rsid w:val="00D55BDA"/>
    <w:pPr>
      <w:spacing w:after="0" w:line="240" w:lineRule="auto"/>
    </w:pPr>
    <w:rPr>
      <w:rFonts w:ascii="Arial" w:hAnsi="Arial" w:cs="Arial"/>
      <w:sz w:val="24"/>
      <w:szCs w:val="24"/>
    </w:rPr>
  </w:style>
  <w:style w:type="character" w:customStyle="1" w:styleId="Caption2Char">
    <w:name w:val="Caption 2 Char"/>
    <w:basedOn w:val="CaptionChar"/>
    <w:link w:val="Caption2"/>
    <w:uiPriority w:val="7"/>
    <w:rsid w:val="00B66042"/>
    <w:rPr>
      <w:rFonts w:ascii="Arial" w:hAnsi="Arial" w:cs="Arial"/>
      <w:b w:val="0"/>
      <w:iCs/>
      <w:color w:val="000000" w:themeColor="text1"/>
      <w:sz w:val="20"/>
      <w:szCs w:val="18"/>
    </w:rPr>
  </w:style>
  <w:style w:type="paragraph" w:customStyle="1" w:styleId="Image">
    <w:name w:val="Image"/>
    <w:basedOn w:val="Normal"/>
    <w:next w:val="Caption"/>
    <w:uiPriority w:val="99"/>
    <w:qFormat/>
    <w:rsid w:val="00B66042"/>
    <w:pPr>
      <w:keepNext/>
      <w:spacing w:after="0"/>
    </w:pPr>
    <w:rPr>
      <w:rFonts w:asciiTheme="minorHAnsi" w:hAnsiTheme="minorHAnsi" w:cstheme="minorBidi"/>
      <w:sz w:val="22"/>
      <w:szCs w:val="22"/>
      <w:lang w:eastAsia="zh-CN"/>
    </w:rPr>
  </w:style>
  <w:style w:type="table" w:styleId="PlainTable4">
    <w:name w:val="Plain Table 4"/>
    <w:basedOn w:val="TableNormal"/>
    <w:uiPriority w:val="44"/>
    <w:rsid w:val="005E71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Bullet">
    <w:name w:val="List Bullet"/>
    <w:basedOn w:val="Normal"/>
    <w:autoRedefine/>
    <w:uiPriority w:val="99"/>
    <w:unhideWhenUsed/>
    <w:rsid w:val="000D3055"/>
    <w:pPr>
      <w:numPr>
        <w:numId w:val="19"/>
      </w:numPr>
      <w:spacing w:line="360" w:lineRule="auto"/>
      <w:contextualSpacing/>
      <w:pPrChange w:id="0" w:author="Andrew Baxter (PGR)" w:date="2020-09-08T10:49:00Z">
        <w:pPr>
          <w:spacing w:after="160" w:line="259" w:lineRule="auto"/>
          <w:contextualSpacing/>
        </w:pPr>
      </w:pPrChange>
    </w:pPr>
    <w:rPr>
      <w:rPrChange w:id="0" w:author="Andrew Baxter (PGR)" w:date="2020-09-08T10:49:00Z">
        <w:rPr>
          <w:rFonts w:ascii="Arial" w:eastAsiaTheme="minorEastAsia" w:hAnsi="Arial" w:cs="Arial"/>
          <w:sz w:val="24"/>
          <w:szCs w:val="24"/>
          <w:lang w:val="en-GB" w:eastAsia="ja-JP" w:bidi="ar-SA"/>
        </w:rPr>
      </w:rPrChange>
    </w:rPr>
  </w:style>
  <w:style w:type="paragraph" w:styleId="ListParagraph">
    <w:name w:val="List Paragraph"/>
    <w:basedOn w:val="Normal"/>
    <w:uiPriority w:val="34"/>
    <w:qFormat/>
    <w:rsid w:val="00502E7C"/>
    <w:pPr>
      <w:ind w:left="720"/>
      <w:contextualSpacing/>
    </w:pPr>
  </w:style>
  <w:style w:type="paragraph" w:styleId="CommentSubject">
    <w:name w:val="annotation subject"/>
    <w:basedOn w:val="CommentText"/>
    <w:next w:val="CommentText"/>
    <w:link w:val="CommentSubjectChar"/>
    <w:uiPriority w:val="99"/>
    <w:semiHidden/>
    <w:unhideWhenUsed/>
    <w:rsid w:val="009F1B76"/>
    <w:rPr>
      <w:b/>
      <w:bCs/>
    </w:rPr>
  </w:style>
  <w:style w:type="character" w:customStyle="1" w:styleId="CommentSubjectChar">
    <w:name w:val="Comment Subject Char"/>
    <w:basedOn w:val="CommentTextChar"/>
    <w:link w:val="CommentSubject"/>
    <w:uiPriority w:val="99"/>
    <w:semiHidden/>
    <w:rsid w:val="009F1B76"/>
    <w:rPr>
      <w:rFonts w:ascii="Arial" w:hAnsi="Arial" w:cs="Arial"/>
      <w:b/>
      <w:bCs/>
      <w:sz w:val="20"/>
      <w:szCs w:val="20"/>
    </w:rPr>
  </w:style>
  <w:style w:type="paragraph" w:styleId="Revision">
    <w:name w:val="Revision"/>
    <w:hidden/>
    <w:uiPriority w:val="99"/>
    <w:semiHidden/>
    <w:rsid w:val="00B36665"/>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AC046D158EE4DB937DA9A56D27D1C" ma:contentTypeVersion="13" ma:contentTypeDescription="Create a new document." ma:contentTypeScope="" ma:versionID="fd7b4cd796765eb0512b0d3f9b157731">
  <xsd:schema xmlns:xsd="http://www.w3.org/2001/XMLSchema" xmlns:xs="http://www.w3.org/2001/XMLSchema" xmlns:p="http://schemas.microsoft.com/office/2006/metadata/properties" xmlns:ns3="b24ac480-a0b1-4388-a6cd-cfb001cdf6c7" xmlns:ns4="e7d8f92c-3952-4b7d-acc4-88cf8f2f7888" targetNamespace="http://schemas.microsoft.com/office/2006/metadata/properties" ma:root="true" ma:fieldsID="a829824c4f8f29374fca99920572b7bd" ns3:_="" ns4:_="">
    <xsd:import namespace="b24ac480-a0b1-4388-a6cd-cfb001cdf6c7"/>
    <xsd:import namespace="e7d8f92c-3952-4b7d-acc4-88cf8f2f78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ac480-a0b1-4388-a6cd-cfb001cdf6c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d8f92c-3952-4b7d-acc4-88cf8f2f78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4D1D6-EC74-4339-A5E9-5CE64027EF74}">
  <ds:schemaRefs>
    <ds:schemaRef ds:uri="http://schemas.microsoft.com/sharepoint/v3/contenttype/forms"/>
  </ds:schemaRefs>
</ds:datastoreItem>
</file>

<file path=customXml/itemProps2.xml><?xml version="1.0" encoding="utf-8"?>
<ds:datastoreItem xmlns:ds="http://schemas.openxmlformats.org/officeDocument/2006/customXml" ds:itemID="{A48B3024-6CE8-41A6-B559-985FFB0FD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ac480-a0b1-4388-a6cd-cfb001cdf6c7"/>
    <ds:schemaRef ds:uri="e7d8f92c-3952-4b7d-acc4-88cf8f2f7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FAA2EB-98BE-459C-9FDF-449C9E5383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537ACB-9509-45F8-92F8-EF95A2EE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5645</TotalTime>
  <Pages>11</Pages>
  <Words>9348</Words>
  <Characters>53285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01052018</vt:lpstr>
    </vt:vector>
  </TitlesOfParts>
  <Company/>
  <LinksUpToDate>false</LinksUpToDate>
  <CharactersWithSpaces>62508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01052018</dc:title>
  <dc:subject/>
  <dc:creator>Andrew Baxter (PGR)</dc:creator>
  <cp:keywords/>
  <dc:description/>
  <cp:lastModifiedBy>Andrew Baxter (PGR)</cp:lastModifiedBy>
  <cp:revision>155</cp:revision>
  <dcterms:created xsi:type="dcterms:W3CDTF">2020-07-06T10:18:00Z</dcterms:created>
  <dcterms:modified xsi:type="dcterms:W3CDTF">2020-09-08T11:04:00Z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http://www.zotero.org/styles/bmj</vt:lpwstr>
  </property>
  <property fmtid="{D5CDD505-2E9C-101B-9397-08002B2CF9AE}" pid="7" name="Mendeley Recent Style Name 2_1">
    <vt:lpwstr>BMJ</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f0d5138d-1ac7-397c-94b7-3b1ff177732f</vt:lpwstr>
  </property>
  <property fmtid="{D5CDD505-2E9C-101B-9397-08002B2CF9AE}" pid="24" name="Mendeley Citation Style_1">
    <vt:lpwstr>http://www.zotero.org/styles/apa</vt:lpwstr>
  </property>
  <property fmtid="{D5CDD505-2E9C-101B-9397-08002B2CF9AE}" pid="25" name="ContentTypeId">
    <vt:lpwstr>0x0101004E0AC046D158EE4DB937DA9A56D27D1C</vt:lpwstr>
  </property>
</Properties>
</file>