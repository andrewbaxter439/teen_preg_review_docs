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D5D12" w14:textId="242ED924" w:rsidR="00F67B48" w:rsidRDefault="00473580" w:rsidP="001D22DF">
      <w:pPr>
        <w:pStyle w:val="Title"/>
      </w:pPr>
      <w:r>
        <w:t>What caused the drop in teenage pregnancy from 1999 to 2015? A review of reviews of hypothesised causes</w:t>
      </w:r>
    </w:p>
    <w:p w14:paraId="34FFF550" w14:textId="0844AD13" w:rsidR="00C677D6" w:rsidRDefault="00C677D6" w:rsidP="00C677D6">
      <w:pPr>
        <w:pStyle w:val="Heading1"/>
      </w:pPr>
      <w:r>
        <w:t>Introduction</w:t>
      </w:r>
    </w:p>
    <w:p w14:paraId="437C31E0" w14:textId="3C615202" w:rsidR="002F6B6F" w:rsidRDefault="00E567EF" w:rsidP="00C677D6">
      <w:pPr>
        <w:pStyle w:val="BodyText"/>
        <w:rPr>
          <w:ins w:id="1" w:author="Andrew Baxter (PGR)" w:date="2020-06-10T16:08:00Z"/>
        </w:rPr>
      </w:pPr>
      <w:ins w:id="2" w:author="Andrew Baxter (PGR)" w:date="2020-06-10T15:59:00Z">
        <w:r>
          <w:t xml:space="preserve">As demonstrated in the literature in the previous chapter, </w:t>
        </w:r>
      </w:ins>
      <w:ins w:id="3" w:author="Andrew Baxter (PGR)" w:date="2020-06-10T16:00:00Z">
        <w:r w:rsidR="00E92BEB">
          <w:t xml:space="preserve">high rates of pregnancy amongst teenagers has prompted </w:t>
        </w:r>
        <w:r w:rsidR="00121721">
          <w:t>action to reduce these in several developed countries.</w:t>
        </w:r>
      </w:ins>
      <w:ins w:id="4" w:author="Andrew Baxter (PGR)" w:date="2020-06-10T16:01:00Z">
        <w:r w:rsidR="00D61C21">
          <w:t xml:space="preserve"> </w:t>
        </w:r>
        <w:r w:rsidR="0053077A">
          <w:t xml:space="preserve">In the last few decades, large drops in rates have occurred in several of these </w:t>
        </w:r>
      </w:ins>
      <w:ins w:id="5" w:author="Andrew Baxter (PGR)" w:date="2020-06-10T16:02:00Z">
        <w:r w:rsidR="00A138E4">
          <w:t xml:space="preserve">countries. </w:t>
        </w:r>
        <w:r w:rsidR="00D54453">
          <w:t xml:space="preserve">Observers have suggested that a number of interventions intended to </w:t>
        </w:r>
      </w:ins>
      <w:ins w:id="6" w:author="Andrew Baxter (PGR)" w:date="2020-06-10T16:03:00Z">
        <w:r w:rsidR="00D54453">
          <w:t xml:space="preserve">reduce risk of pregnancy amongst teenagers </w:t>
        </w:r>
        <w:r w:rsidR="004765DC">
          <w:t xml:space="preserve">may have each contributed to this overall decrease. Other </w:t>
        </w:r>
        <w:r w:rsidR="00F44FEC">
          <w:t>potential</w:t>
        </w:r>
        <w:r w:rsidR="004765DC">
          <w:t xml:space="preserve"> candidates</w:t>
        </w:r>
        <w:r w:rsidR="00F44FEC">
          <w:t xml:space="preserve"> f</w:t>
        </w:r>
      </w:ins>
      <w:ins w:id="7" w:author="Andrew Baxter (PGR)" w:date="2020-06-10T16:04:00Z">
        <w:r w:rsidR="00F44FEC">
          <w:t xml:space="preserve">or explaining the effects seen across several countries have </w:t>
        </w:r>
        <w:r w:rsidR="007C42A9">
          <w:t>also been suggested as global changes to the</w:t>
        </w:r>
      </w:ins>
      <w:ins w:id="8" w:author="Andrew Baxter (PGR)" w:date="2020-06-10T16:06:00Z">
        <w:r w:rsidR="00EB3329">
          <w:t xml:space="preserve"> teenagers’ culture and environment. </w:t>
        </w:r>
      </w:ins>
      <w:ins w:id="9" w:author="Andrew Baxter (PGR)" w:date="2020-06-10T16:08:00Z">
        <w:r w:rsidR="00C01109">
          <w:fldChar w:fldCharType="begin"/>
        </w:r>
        <w:r w:rsidR="00C01109">
          <w:instrText xml:space="preserve"> REF _Ref38364197 \h </w:instrText>
        </w:r>
      </w:ins>
      <w:r w:rsidR="00C01109">
        <w:fldChar w:fldCharType="separate"/>
      </w:r>
      <w:ins w:id="10" w:author="Andrew Baxter (PGR)" w:date="2020-06-10T16:08:00Z">
        <w:r w:rsidR="00C01109">
          <w:t xml:space="preserve">Figure </w:t>
        </w:r>
        <w:r w:rsidR="00C01109">
          <w:rPr>
            <w:noProof/>
          </w:rPr>
          <w:t>1</w:t>
        </w:r>
        <w:r w:rsidR="00C01109">
          <w:fldChar w:fldCharType="end"/>
        </w:r>
        <w:r w:rsidR="00DF537A">
          <w:t>, produced from the literature, presents some initial hypothesised pathways</w:t>
        </w:r>
        <w:r w:rsidR="009D4462">
          <w:t>.</w:t>
        </w:r>
      </w:ins>
    </w:p>
    <w:p w14:paraId="7C93E88B" w14:textId="17DC5606" w:rsidR="009D4462" w:rsidRDefault="00172604" w:rsidP="00C677D6">
      <w:pPr>
        <w:pStyle w:val="BodyText"/>
        <w:rPr>
          <w:ins w:id="11" w:author="Andrew Baxter (PGR)" w:date="2020-06-10T16:48:00Z"/>
        </w:rPr>
      </w:pPr>
      <w:ins w:id="12" w:author="Andrew Baxter (PGR)" w:date="2020-06-10T16:11:00Z">
        <w:r>
          <w:t xml:space="preserve">Several examples of </w:t>
        </w:r>
        <w:r w:rsidR="0001096B">
          <w:t xml:space="preserve">policies and interventions, shown in the top left of </w:t>
        </w:r>
      </w:ins>
      <w:ins w:id="13" w:author="Andrew Baxter (PGR)" w:date="2020-06-10T16:12:00Z">
        <w:r w:rsidR="0001096B">
          <w:fldChar w:fldCharType="begin"/>
        </w:r>
        <w:r w:rsidR="0001096B">
          <w:instrText xml:space="preserve"> REF _Ref38364197 \h </w:instrText>
        </w:r>
      </w:ins>
      <w:r w:rsidR="0001096B">
        <w:fldChar w:fldCharType="separate"/>
      </w:r>
      <w:ins w:id="14" w:author="Andrew Baxter (PGR)" w:date="2020-06-10T16:12:00Z">
        <w:r w:rsidR="0001096B">
          <w:t xml:space="preserve">Figure </w:t>
        </w:r>
        <w:r w:rsidR="0001096B">
          <w:rPr>
            <w:noProof/>
          </w:rPr>
          <w:t>1</w:t>
        </w:r>
        <w:r w:rsidR="0001096B">
          <w:fldChar w:fldCharType="end"/>
        </w:r>
        <w:r w:rsidR="00893660">
          <w:t xml:space="preserve">, are known to have been piloted and evaluated, with </w:t>
        </w:r>
        <w:r w:rsidR="00421678">
          <w:t>varying estimates of effect size.</w:t>
        </w:r>
      </w:ins>
      <w:ins w:id="15" w:author="Andrew Baxter (PGR)" w:date="2020-06-10T16:53:00Z">
        <w:r w:rsidR="00A222FD">
          <w:t xml:space="preserve"> </w:t>
        </w:r>
      </w:ins>
      <w:ins w:id="16" w:author="Andrew Baxter (PGR)" w:date="2020-06-10T16:13:00Z">
        <w:r w:rsidR="00421678">
          <w:t xml:space="preserve">Randomised controlled trials can be used to </w:t>
        </w:r>
        <w:r w:rsidR="00191AD0">
          <w:t xml:space="preserve">estimate the effects of an intervention on a sample population, but </w:t>
        </w:r>
      </w:ins>
      <w:ins w:id="17" w:author="Andrew Baxter (PGR)" w:date="2020-06-10T16:37:00Z">
        <w:r w:rsidR="00F05592">
          <w:t xml:space="preserve">results may not be generalisable to </w:t>
        </w:r>
      </w:ins>
      <w:ins w:id="18" w:author="Andrew Baxter (PGR)" w:date="2020-06-10T16:38:00Z">
        <w:r w:rsidR="00F05592">
          <w:t>a population</w:t>
        </w:r>
      </w:ins>
      <w:ins w:id="19" w:author="Andrew Baxter (PGR)" w:date="2020-06-10T16:39:00Z">
        <w:r w:rsidR="001F284D">
          <w:t>, or implementation of a</w:t>
        </w:r>
      </w:ins>
      <w:ins w:id="20" w:author="Andrew Baxter (PGR)" w:date="2020-06-10T16:40:00Z">
        <w:r w:rsidR="000A3C46">
          <w:t xml:space="preserve"> previously tested </w:t>
        </w:r>
      </w:ins>
      <w:ins w:id="21" w:author="Andrew Baxter (PGR)" w:date="2020-06-10T16:42:00Z">
        <w:r w:rsidR="001D5237">
          <w:t>intervention</w:t>
        </w:r>
        <w:r w:rsidR="00CF550E">
          <w:t xml:space="preserve"> may not achieve the full effectiveness as in the experimental condition </w:t>
        </w:r>
      </w:ins>
      <w:ins w:id="22" w:author="Andrew Baxter (PGR)" w:date="2020-06-10T16:43:00Z">
        <w:r w:rsidR="00CF550E">
          <w:fldChar w:fldCharType="begin" w:fldLock="1"/>
        </w:r>
      </w:ins>
      <w:r w:rsidR="00F62686">
        <w:instrText>ADDIN CSL_CITATION {"citationItems":[{"id":"ITEM-1","itemData":{"DOI":"10.1136/bmj.312.7040.1215","ISSN":"09598146","PMID":"8634569","abstract":"The view is widely held that experimental methods (randomised controlled trials) are the 'gold standard' for evaluation and that observational methods (cohort and case control studies) have little or no value. This ignores the limitations of randomised trials, which may prove unnecessary, inappropriate, impossible, or inadequate. Many of the problems of conducting randomised trials could often, in theory, be overcome, but the practical implications for researchers and funding bodies mean that this is often not possible. The false conflict between those who advocate randomised trials in all situations and those who believe observational data provide sufficient evidence needs to be replaced with mutual recognition of the complementary roles of the two approaches. Researchers should be united in their quest for scientific rigour in evaluation, regardless of the method used.","author":[{"dropping-particle":"","family":"Black","given":"Nick","non-dropping-particle":"","parse-names":false,"suffix":""}],"container-title":"British Medical Journal","id":"ITEM-1","issue":"7040","issued":{"date-parts":[["1996","5","11"]]},"page":"1215-1218","publisher":"British Medical Journal Publishing Group","title":"Why we need observational studies to evaluate the effectiveness of health care","type":"article","volume":"312"},"uris":["http://www.mendeley.com/documents/?uuid=103efde9-6dcc-3cfb-96a7-3964530fd800"]}],"mendeley":{"formattedCitation":"(Black, 1996)","plainTextFormattedCitation":"(Black, 1996)","previouslyFormattedCitation":"(Black, 1996)"},"properties":{"noteIndex":0},"schema":"https://github.com/citation-style-language/schema/raw/master/csl-citation.json"}</w:instrText>
      </w:r>
      <w:r w:rsidR="00CF550E">
        <w:fldChar w:fldCharType="separate"/>
      </w:r>
      <w:r w:rsidR="00CF550E" w:rsidRPr="00CF550E">
        <w:rPr>
          <w:noProof/>
        </w:rPr>
        <w:t>(Black, 1996)</w:t>
      </w:r>
      <w:ins w:id="23" w:author="Andrew Baxter (PGR)" w:date="2020-06-10T16:43:00Z">
        <w:r w:rsidR="00CF550E">
          <w:fldChar w:fldCharType="end"/>
        </w:r>
      </w:ins>
      <w:ins w:id="24" w:author="Andrew Baxter (PGR)" w:date="2020-06-10T16:42:00Z">
        <w:r w:rsidR="00CF550E">
          <w:t>.</w:t>
        </w:r>
      </w:ins>
      <w:ins w:id="25" w:author="Andrew Baxter (PGR)" w:date="2020-06-10T16:53:00Z">
        <w:r w:rsidR="00A222FD">
          <w:t xml:space="preserve"> </w:t>
        </w:r>
        <w:r w:rsidR="00760E36">
          <w:t xml:space="preserve">Additionally, many of the </w:t>
        </w:r>
        <w:r w:rsidR="00A222FD">
          <w:t>e</w:t>
        </w:r>
      </w:ins>
      <w:ins w:id="26" w:author="Andrew Baxter (PGR)" w:date="2020-06-10T16:54:00Z">
        <w:r w:rsidR="00A222FD">
          <w:t xml:space="preserve">xposures listed in the bottom right of the figure are not able to be </w:t>
        </w:r>
        <w:r w:rsidR="007868A7">
          <w:t>applied to or withheld from a population in an experiment, and so cannot be tested in this way.</w:t>
        </w:r>
      </w:ins>
      <w:ins w:id="27" w:author="Andrew Baxter (PGR)" w:date="2020-06-10T16:44:00Z">
        <w:r w:rsidR="00BD2A04">
          <w:t xml:space="preserve"> </w:t>
        </w:r>
        <w:r w:rsidR="00A206D1">
          <w:t xml:space="preserve">Population-level observations of changes </w:t>
        </w:r>
      </w:ins>
      <w:ins w:id="28" w:author="Andrew Baxter (PGR)" w:date="2020-06-10T16:45:00Z">
        <w:r w:rsidR="00A206D1">
          <w:t xml:space="preserve">in pregnancy rates associated with possible causes </w:t>
        </w:r>
        <w:r w:rsidR="00B42530">
          <w:t>may</w:t>
        </w:r>
        <w:r w:rsidR="00647AAB">
          <w:t xml:space="preserve"> not be able to adjust for all possible co</w:t>
        </w:r>
      </w:ins>
      <w:ins w:id="29" w:author="Andrew Baxter (PGR)" w:date="2020-06-10T16:46:00Z">
        <w:r w:rsidR="00647AAB">
          <w:t>nfounders and adequately test causation.</w:t>
        </w:r>
      </w:ins>
      <w:ins w:id="30" w:author="Andrew Baxter (PGR)" w:date="2020-06-10T16:47:00Z">
        <w:r w:rsidR="00BE3B50">
          <w:t xml:space="preserve"> However, </w:t>
        </w:r>
        <w:r w:rsidR="00F62686">
          <w:t xml:space="preserve">observations can sometimes </w:t>
        </w:r>
      </w:ins>
      <w:ins w:id="31" w:author="Andrew Baxter (PGR)" w:date="2020-06-10T16:48:00Z">
        <w:r w:rsidR="00F62686">
          <w:t xml:space="preserve">produce some confidence in attributing an observed effect to a cause </w:t>
        </w:r>
        <w:r w:rsidR="00F62686">
          <w:fldChar w:fldCharType="begin" w:fldLock="1"/>
        </w:r>
      </w:ins>
      <w:r w:rsidR="001B5F8A">
        <w:instrText>ADDIN CSL_CITATION {"citationItems":[{"id":"ITEM-1","itemData":{"DOI":"10.1136/bmj.39070.527986.68","abstract":"Our knowledge of the effects of treatments comes from various sources ranging from personal clinical experience to carefully controlled trials. Although we are often wary of inferring the effects of treatments from evidence other than that from randomised controlled trials, we are all familiar with examples of situations in which confident inferences about treatments have been based on other kinds of evidence. For example, the first case series of puerperal sepsis treated with sulphona-mides 1 2 provided striking evidence that these new drugs had important benefits: although some patients died, the proportions surviving serious infections (puer-peral sepsis, meningitis, etc) were substantially greater than predictions based on previous experience. These dramatic effects of sulphonamides were not observed in other conditions, however, and carefully controlled trials were required to distinguish confidently between moderate treatment effects and no material effects. 2 To help us think about the circumstances in which randomised trials are unnecessary, we sought help 3 in compiling a list of examples of treatments whose effects had been widely accepted on the basis of evidence from case series or non-randomised cohorts (box). We have considered three present day examples in more detail to help illustrate the basis for our conclusions: Mother's kiss technique-A child presented to a clinic with a plastic bead lodged high in one nostril. The general practitioner asked the nurse for forceps, but she asked him whether he had thought of trying the mother's kiss technique. 4 This entailed occluding the unblocked nostril while the mother blew into the child's mouth. The bead was easily dislodged and retrieved in this way, and mother and child were both delighted Laser treatment of portwine stains-Portwine stains are present at birth. They can enlarge and change colour during childhood but are stable thereafter. The effects of a single laser treatment take about three months to be seen (after some initial inflammation has settled). 5 Multiple treatments may be needed for optimum effects, but improvement is common after a single treatment Fundoplication for heartburn-One option for patients with reflux causing heartburn is fundoplication, where the upper part of the greater curve of the stomach is wrapped around the oesophagus to mechanically prevent reflux. One of the early case series of laparoscopic Nissen's fundoplication showed dramatic results on both symptoms…","author":[{"dropping-particle":"","family":"Glasziou","given":"Paul","non-dropping-particle":"","parse-names":false,"suffix":""},{"dropping-particle":"","family":"Chalmers","given":"Iain","non-dropping-particle":"","parse-names":false,"suffix":""},{"dropping-particle":"","family":"Library","given":"James Lind","non-dropping-particle":"","parse-names":false,"suffix":""},{"dropping-particle":"","family":"Lind","given":"James","non-dropping-particle":"","parse-names":false,"suffix":""},{"dropping-particle":"","family":"Rawlins","given":"Michael","non-dropping-particle":"","parse-names":false,"suffix":""}],"container-title":"BMJ |","id":"ITEM-1","issued":{"date-parts":[["2007"]]},"page":"349","title":"When are randomised trials unnecessary? Picking signal from noise","type":"article-journal","volume":"17"},"uris":["http://www.mendeley.com/documents/?uuid=7c2718ff-c3d1-32a5-bd67-7921c4eb5e78"]}],"mendeley":{"formattedCitation":"(Glasziou, Chalmers, Library, Lind, &amp; Rawlins, 2007)","plainTextFormattedCitation":"(Glasziou, Chalmers, Library, Lind, &amp; Rawlins, 2007)","previouslyFormattedCitation":"(Glasziou, Chalmers, Library, Lind, &amp; Rawlins, 2007)"},"properties":{"noteIndex":0},"schema":"https://github.com/citation-style-language/schema/raw/master/csl-citation.json"}</w:instrText>
      </w:r>
      <w:r w:rsidR="00F62686">
        <w:fldChar w:fldCharType="separate"/>
      </w:r>
      <w:r w:rsidR="00F62686" w:rsidRPr="00F62686">
        <w:rPr>
          <w:noProof/>
        </w:rPr>
        <w:t>(Glasziou, Chalmers, Library, Lind, &amp; Rawlins, 2007)</w:t>
      </w:r>
      <w:ins w:id="32" w:author="Andrew Baxter (PGR)" w:date="2020-06-10T16:48:00Z">
        <w:r w:rsidR="00F62686">
          <w:fldChar w:fldCharType="end"/>
        </w:r>
        <w:r w:rsidR="006736E8">
          <w:t>.</w:t>
        </w:r>
      </w:ins>
    </w:p>
    <w:p w14:paraId="7D7A6AF2" w14:textId="7D891811" w:rsidR="003A4F91" w:rsidRDefault="006736E8" w:rsidP="00C677D6">
      <w:pPr>
        <w:pStyle w:val="BodyText"/>
        <w:rPr>
          <w:ins w:id="33" w:author="Andrew Baxter (PGR)" w:date="2020-06-11T11:58:00Z"/>
        </w:rPr>
      </w:pPr>
      <w:ins w:id="34" w:author="Andrew Baxter (PGR)" w:date="2020-06-10T16:48:00Z">
        <w:r>
          <w:t>The aim of this review is</w:t>
        </w:r>
      </w:ins>
      <w:ins w:id="35" w:author="Andrew Baxter (PGR)" w:date="2020-06-10T16:49:00Z">
        <w:r w:rsidR="00CA6241">
          <w:t xml:space="preserve"> twofold. First,</w:t>
        </w:r>
        <w:r w:rsidR="00062C5E">
          <w:t xml:space="preserve"> by searching available literature I aim to </w:t>
        </w:r>
      </w:ins>
      <w:ins w:id="36" w:author="Andrew Baxter (PGR)" w:date="2020-06-10T16:50:00Z">
        <w:r w:rsidR="00CC4DAC">
          <w:t>s</w:t>
        </w:r>
        <w:r w:rsidR="004A79C9">
          <w:t>cope the wide range of suggested causes of r</w:t>
        </w:r>
      </w:ins>
      <w:ins w:id="37" w:author="Andrew Baxter (PGR)" w:date="2020-06-10T16:51:00Z">
        <w:r w:rsidR="004A79C9">
          <w:t>eduction in teenage pregnancy</w:t>
        </w:r>
        <w:r w:rsidR="00566EF2">
          <w:t>, presented in the literature with supporting evidence. These may be trials of interventions</w:t>
        </w:r>
      </w:ins>
      <w:ins w:id="38" w:author="Andrew Baxter (PGR)" w:date="2020-06-10T16:52:00Z">
        <w:r w:rsidR="00A338E6">
          <w:t xml:space="preserve"> in experimental situations, evaluations of interventions across larger populations, or observations of changing environments</w:t>
        </w:r>
        <w:r w:rsidR="00760E36">
          <w:t xml:space="preserve"> associated with decreasing rates.</w:t>
        </w:r>
      </w:ins>
      <w:ins w:id="39" w:author="Andrew Baxter (PGR)" w:date="2020-06-11T11:58:00Z">
        <w:r w:rsidR="003A4F91">
          <w:t xml:space="preserve"> </w:t>
        </w:r>
      </w:ins>
      <w:ins w:id="40" w:author="Andrew Baxter (PGR)" w:date="2020-06-11T11:59:00Z">
        <w:r w:rsidR="0086118D">
          <w:t xml:space="preserve">I restricted searches to published </w:t>
        </w:r>
        <w:r w:rsidR="00623B9F">
          <w:t>reviews of relevant studies</w:t>
        </w:r>
      </w:ins>
      <w:ins w:id="41" w:author="Andrew Baxter (PGR)" w:date="2020-06-11T11:58:00Z">
        <w:r w:rsidR="003A4F91">
          <w:t xml:space="preserve"> to address the expectedly large volume of literature of all types on the topic</w:t>
        </w:r>
      </w:ins>
      <w:ins w:id="42" w:author="Andrew Baxter (PGR)" w:date="2020-06-11T12:00:00Z">
        <w:r w:rsidR="00623B9F">
          <w:t xml:space="preserve">. </w:t>
        </w:r>
        <w:r w:rsidR="00702AB7">
          <w:t>R</w:t>
        </w:r>
      </w:ins>
      <w:ins w:id="43" w:author="Andrew Baxter (PGR)" w:date="2020-06-11T11:58:00Z">
        <w:r w:rsidR="003A4F91">
          <w:t xml:space="preserve">eviews </w:t>
        </w:r>
      </w:ins>
      <w:ins w:id="44" w:author="Andrew Baxter (PGR)" w:date="2020-06-11T12:01:00Z">
        <w:r w:rsidR="003E5A6A">
          <w:t>were taken as</w:t>
        </w:r>
      </w:ins>
      <w:ins w:id="45" w:author="Andrew Baxter (PGR)" w:date="2020-06-11T11:58:00Z">
        <w:r w:rsidR="003A4F91">
          <w:t xml:space="preserve"> likely the most influential on policy and </w:t>
        </w:r>
      </w:ins>
      <w:ins w:id="46" w:author="Andrew Baxter (PGR)" w:date="2020-06-11T12:01:00Z">
        <w:r w:rsidR="003E5A6A">
          <w:t>I anticipated</w:t>
        </w:r>
      </w:ins>
      <w:ins w:id="47" w:author="Andrew Baxter (PGR)" w:date="2020-06-11T11:58:00Z">
        <w:r w:rsidR="003A4F91">
          <w:t xml:space="preserve"> that the most important hypothesised causes would be addressed in such reviews.</w:t>
        </w:r>
      </w:ins>
    </w:p>
    <w:p w14:paraId="6E15055F" w14:textId="62AC0CF8" w:rsidR="006736E8" w:rsidRDefault="00652FB2" w:rsidP="00C677D6">
      <w:pPr>
        <w:pStyle w:val="BodyText"/>
        <w:rPr>
          <w:ins w:id="48" w:author="Andrew Baxter (PGR)" w:date="2020-06-11T11:58:00Z"/>
        </w:rPr>
      </w:pPr>
      <w:ins w:id="49" w:author="Andrew Baxter (PGR)" w:date="2020-06-10T16:59:00Z">
        <w:r>
          <w:lastRenderedPageBreak/>
          <w:t>Evidence</w:t>
        </w:r>
        <w:r w:rsidR="002464E3">
          <w:t xml:space="preserve"> of the effectiveness of each </w:t>
        </w:r>
      </w:ins>
      <w:ins w:id="50" w:author="Andrew Baxter (PGR)" w:date="2020-06-11T11:49:00Z">
        <w:r w:rsidR="005B193D">
          <w:t>is</w:t>
        </w:r>
      </w:ins>
      <w:ins w:id="51" w:author="Andrew Baxter (PGR)" w:date="2020-06-10T16:59:00Z">
        <w:r w:rsidR="002464E3">
          <w:t xml:space="preserve"> assessed to evaluate the plausibility of effects of each</w:t>
        </w:r>
      </w:ins>
      <w:ins w:id="52" w:author="Andrew Baxter (PGR)" w:date="2020-06-10T17:00:00Z">
        <w:r w:rsidR="003E496A">
          <w:t>.</w:t>
        </w:r>
      </w:ins>
      <w:ins w:id="53" w:author="Andrew Baxter (PGR)" w:date="2020-06-11T11:49:00Z">
        <w:r w:rsidR="0023685E">
          <w:t xml:space="preserve"> </w:t>
        </w:r>
        <w:r w:rsidR="005B193D">
          <w:t xml:space="preserve">This data is used to update the logic model, removing </w:t>
        </w:r>
      </w:ins>
      <w:ins w:id="54" w:author="Andrew Baxter (PGR)" w:date="2020-06-11T11:50:00Z">
        <w:r w:rsidR="005B193D">
          <w:t xml:space="preserve">pathways where the evidence indicates no effect and adding pathways not previously </w:t>
        </w:r>
        <w:r w:rsidR="00F12E9E">
          <w:t>known.</w:t>
        </w:r>
      </w:ins>
    </w:p>
    <w:p w14:paraId="3315C699" w14:textId="6420E638" w:rsidR="00DB259A" w:rsidRDefault="00DB259A" w:rsidP="00C677D6">
      <w:pPr>
        <w:pStyle w:val="BodyText"/>
        <w:rPr>
          <w:ins w:id="55" w:author="Andrew Baxter (PGR)" w:date="2020-06-10T15:57:00Z"/>
        </w:rPr>
      </w:pPr>
      <w:ins w:id="56" w:author="Andrew Baxter (PGR)" w:date="2020-06-10T16:55:00Z">
        <w:r>
          <w:t xml:space="preserve">From this broad list of potential causes, I aim to select </w:t>
        </w:r>
        <w:r w:rsidR="00E46991">
          <w:t xml:space="preserve">those with some degree of plausibility of contribution to the UK’s large declines in rates. I use </w:t>
        </w:r>
      </w:ins>
      <w:ins w:id="57" w:author="Andrew Baxter (PGR)" w:date="2020-06-10T16:56:00Z">
        <w:r w:rsidR="00E46991">
          <w:t xml:space="preserve">several </w:t>
        </w:r>
        <w:r w:rsidR="00743FA1">
          <w:t xml:space="preserve">methods to assess the strength of evidence, the </w:t>
        </w:r>
      </w:ins>
      <w:ins w:id="58" w:author="Andrew Baxter (PGR)" w:date="2020-06-10T17:00:00Z">
        <w:r w:rsidR="003E496A">
          <w:t xml:space="preserve">exposure </w:t>
        </w:r>
        <w:r w:rsidR="002223EA">
          <w:t xml:space="preserve">of the population to the intervention or cultural change and the </w:t>
        </w:r>
      </w:ins>
      <w:ins w:id="59" w:author="Andrew Baxter (PGR)" w:date="2020-06-10T17:01:00Z">
        <w:r w:rsidR="001B5F8A">
          <w:t xml:space="preserve">likely effect size using the RE-AIM framework </w:t>
        </w:r>
        <w:r w:rsidR="001B5F8A">
          <w:fldChar w:fldCharType="begin" w:fldLock="1"/>
        </w:r>
      </w:ins>
      <w:r w:rsidR="001B5F8A">
        <w:instrText>ADDIN CSL_CITATION {"citationItems":[{"id":"ITEM-1","itemData":{"DOI":"10.2105/ajph.89.9.1322","ISSN":"0090-0036","PMID":"10474547","abstract":"Progress in public health and community-based interventions has been hampered by the lack of a comprehensive evaluation framework appropriate to such programs. Multilevel interventions that incorporate policy, environmental, and individual components should be evaluated with measurements suited to their settings, goals, and purpose. In this commentary, the authors propose a model (termed the RE-AIM model) for evaluating public health interventions that assesses 5 dimensions: reach, efficacy, adoption, implementation, and maintenance. These dimensions occur at multiple levels (e.g., individual, clinic or organization, community) and interact to determine the public health or population-based impact of a program or policy. The authors discuss issues in evaluating each of these dimensions and combining them to determine overall public health impact. Failure to adequately evaluate programs on all 5 dimensions can lead to a waste of resources, discontinuities between stages of research, and failure to improve public health to the limits of our capacity. The authors summarize strengths and limitations of the RE-AIM model and recommend areas for future research and application.","author":[{"dropping-particle":"","family":"Glasgow","given":"R E","non-dropping-particle":"","parse-names":false,"suffix":""},{"dropping-particle":"","family":"Vogt","given":"T M","non-dropping-particle":"","parse-names":false,"suffix":""},{"dropping-particle":"","family":"Boles","given":"S M","non-dropping-particle":"","parse-names":false,"suffix":""}],"container-title":"American journal of public health","id":"ITEM-1","issue":"9","issued":{"date-parts":[["1999","9"]]},"page":"1322-7","title":"Evaluating the public health impact of health promotion interventions: the RE-AIM framework.","type":"article-journal","volume":"89"},"uris":["http://www.mendeley.com/documents/?uuid=2af5ee24-1d5a-3f1d-915e-e538a275e490"]}],"mendeley":{"formattedCitation":"(Glasgow, Vogt, &amp; Boles, 1999)","plainTextFormattedCitation":"(Glasgow, Vogt, &amp; Boles, 1999)"},"properties":{"noteIndex":0},"schema":"https://github.com/citation-style-language/schema/raw/master/csl-citation.json"}</w:instrText>
      </w:r>
      <w:r w:rsidR="001B5F8A">
        <w:fldChar w:fldCharType="separate"/>
      </w:r>
      <w:r w:rsidR="001B5F8A" w:rsidRPr="001B5F8A">
        <w:rPr>
          <w:noProof/>
        </w:rPr>
        <w:t>(Glasgow, Vogt, &amp; Boles, 1999)</w:t>
      </w:r>
      <w:ins w:id="60" w:author="Andrew Baxter (PGR)" w:date="2020-06-10T17:01:00Z">
        <w:r w:rsidR="001B5F8A">
          <w:fldChar w:fldCharType="end"/>
        </w:r>
        <w:r w:rsidR="001B5F8A">
          <w:t>.</w:t>
        </w:r>
      </w:ins>
    </w:p>
    <w:p w14:paraId="4DB06381" w14:textId="2E8BC7C9" w:rsidR="00C677D6" w:rsidRDefault="00111FE4" w:rsidP="00C677D6">
      <w:pPr>
        <w:pStyle w:val="BodyText"/>
      </w:pPr>
      <w:commentRangeStart w:id="61"/>
      <w:r>
        <w:t>Key points</w:t>
      </w:r>
      <w:commentRangeEnd w:id="61"/>
      <w:r w:rsidR="00EC6F6D">
        <w:rPr>
          <w:rStyle w:val="CommentReference"/>
        </w:rPr>
        <w:commentReference w:id="61"/>
      </w:r>
      <w:r>
        <w:t>:</w:t>
      </w:r>
    </w:p>
    <w:p w14:paraId="38270CE7" w14:textId="31ADAC45" w:rsidR="00111FE4" w:rsidRDefault="00EF7603" w:rsidP="00111FE4">
      <w:pPr>
        <w:pStyle w:val="ListBullet"/>
      </w:pPr>
      <w:r>
        <w:t>Teenage pregnancy prompts public health action</w:t>
      </w:r>
    </w:p>
    <w:p w14:paraId="6EB6A410" w14:textId="77DE9DC6" w:rsidR="00EF7603" w:rsidRDefault="00476469" w:rsidP="00111FE4">
      <w:pPr>
        <w:pStyle w:val="ListBullet"/>
      </w:pPr>
      <w:commentRangeStart w:id="62"/>
      <w:r>
        <w:t>Policies were introduced across the UK, though potentially with limited effect</w:t>
      </w:r>
    </w:p>
    <w:p w14:paraId="3257AEFD" w14:textId="27827AFC" w:rsidR="00476469" w:rsidRDefault="00476469" w:rsidP="00111FE4">
      <w:pPr>
        <w:pStyle w:val="ListBullet"/>
      </w:pPr>
      <w:r>
        <w:t xml:space="preserve">Rates dipped </w:t>
      </w:r>
      <w:r w:rsidR="008B630D">
        <w:t>anyway, consistent with global trends (cite our ITS/SC paper if published?)</w:t>
      </w:r>
      <w:commentRangeEnd w:id="62"/>
      <w:r w:rsidR="008416D6">
        <w:rPr>
          <w:rStyle w:val="CommentReference"/>
        </w:rPr>
        <w:commentReference w:id="62"/>
      </w:r>
    </w:p>
    <w:p w14:paraId="53B4D3D0" w14:textId="0F615C51" w:rsidR="008B630D" w:rsidRDefault="00F42F99" w:rsidP="00111FE4">
      <w:pPr>
        <w:pStyle w:val="ListBullet"/>
      </w:pPr>
      <w:r>
        <w:t xml:space="preserve">Finding explanations for the trend would be valuable in future policy </w:t>
      </w:r>
      <w:r w:rsidR="007676F9">
        <w:t>decisions</w:t>
      </w:r>
    </w:p>
    <w:p w14:paraId="251F5676" w14:textId="05266B0E" w:rsidR="007676F9" w:rsidRDefault="00B42D7D" w:rsidP="00111FE4">
      <w:pPr>
        <w:pStyle w:val="ListBullet"/>
      </w:pPr>
      <w:commentRangeStart w:id="63"/>
      <w:r>
        <w:t>An initial review of the literature highlighted several paths</w:t>
      </w:r>
      <w:commentRangeEnd w:id="63"/>
      <w:r>
        <w:rPr>
          <w:rStyle w:val="CommentReference"/>
        </w:rPr>
        <w:commentReference w:id="63"/>
      </w:r>
      <w:r w:rsidR="000240E3">
        <w:t xml:space="preserve"> [figure]</w:t>
      </w:r>
    </w:p>
    <w:p w14:paraId="2DE5ACD6" w14:textId="28DE3E43" w:rsidR="000240E3" w:rsidRDefault="004B4A01" w:rsidP="00163346">
      <w:pPr>
        <w:pStyle w:val="ListBullet"/>
      </w:pPr>
      <w:r>
        <w:t>To examine each of these, and detect other hypotheses of possible causes, we conducted a systematic review of reviews, inc</w:t>
      </w:r>
      <w:r w:rsidR="005B7D39">
        <w:t>luding both interventions and exposures to other changes in society</w:t>
      </w:r>
    </w:p>
    <w:p w14:paraId="11EE9915" w14:textId="097368DD" w:rsidR="000240E3" w:rsidRDefault="000240E3" w:rsidP="000240E3">
      <w:pPr>
        <w:pStyle w:val="ListBullet"/>
        <w:numPr>
          <w:ilvl w:val="0"/>
          <w:numId w:val="0"/>
        </w:numPr>
        <w:ind w:left="360" w:hanging="360"/>
      </w:pPr>
    </w:p>
    <w:p w14:paraId="37AB4E1D" w14:textId="77777777" w:rsidR="005E4923" w:rsidRDefault="005E4923" w:rsidP="00163346">
      <w:pPr>
        <w:pStyle w:val="NoSpacing"/>
      </w:pPr>
      <w:commentRangeStart w:id="64"/>
      <w:r>
        <w:rPr>
          <w:noProof/>
        </w:rPr>
        <w:drawing>
          <wp:inline distT="0" distB="0" distL="0" distR="0" wp14:anchorId="6FF0712F" wp14:editId="5E1C8109">
            <wp:extent cx="6096635"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635" cy="3429000"/>
                    </a:xfrm>
                    <a:prstGeom prst="rect">
                      <a:avLst/>
                    </a:prstGeom>
                    <a:noFill/>
                  </pic:spPr>
                </pic:pic>
              </a:graphicData>
            </a:graphic>
          </wp:inline>
        </w:drawing>
      </w:r>
      <w:commentRangeEnd w:id="64"/>
      <w:r w:rsidR="000157F4">
        <w:rPr>
          <w:rStyle w:val="CommentReference"/>
        </w:rPr>
        <w:commentReference w:id="64"/>
      </w:r>
    </w:p>
    <w:p w14:paraId="2B8A9C89" w14:textId="0C65A2C3" w:rsidR="000240E3" w:rsidRDefault="005E4923" w:rsidP="005E4923">
      <w:pPr>
        <w:pStyle w:val="Caption"/>
      </w:pPr>
      <w:bookmarkStart w:id="65" w:name="_Ref38364197"/>
      <w:r>
        <w:t xml:space="preserve">Figure </w:t>
      </w:r>
      <w:r w:rsidR="00907B74">
        <w:fldChar w:fldCharType="begin"/>
      </w:r>
      <w:r w:rsidR="00907B74">
        <w:instrText xml:space="preserve"> SEQ Figure \* ARABIC </w:instrText>
      </w:r>
      <w:r w:rsidR="00907B74">
        <w:fldChar w:fldCharType="separate"/>
      </w:r>
      <w:r>
        <w:rPr>
          <w:noProof/>
        </w:rPr>
        <w:t>1</w:t>
      </w:r>
      <w:r w:rsidR="00907B74">
        <w:rPr>
          <w:noProof/>
        </w:rPr>
        <w:fldChar w:fldCharType="end"/>
      </w:r>
      <w:bookmarkEnd w:id="65"/>
      <w:r>
        <w:t xml:space="preserve"> - Theory of change </w:t>
      </w:r>
      <w:del w:id="66" w:author="Andrew Baxter (PGR)" w:date="2020-04-21T14:32:00Z">
        <w:r w:rsidDel="00685FB6">
          <w:delText>model from scoping of the literature</w:delText>
        </w:r>
      </w:del>
      <w:ins w:id="67" w:author="Andrew Baxter (PGR)" w:date="2020-04-21T14:32:00Z">
        <w:r w:rsidR="00685FB6">
          <w:t>for teenage pregnancy</w:t>
        </w:r>
      </w:ins>
      <w:r>
        <w:t>, showing a range of potential causes</w:t>
      </w:r>
    </w:p>
    <w:p w14:paraId="13BE41C0" w14:textId="75D80F53" w:rsidR="000157F4" w:rsidRDefault="000157F4" w:rsidP="000157F4">
      <w:pPr>
        <w:pStyle w:val="Captionspace"/>
      </w:pPr>
    </w:p>
    <w:p w14:paraId="7CD0C767" w14:textId="77777777" w:rsidR="000157F4" w:rsidRPr="000157F4" w:rsidRDefault="000157F4" w:rsidP="000157F4">
      <w:pPr>
        <w:pStyle w:val="BodyText"/>
      </w:pPr>
    </w:p>
    <w:p w14:paraId="701B33BE" w14:textId="4E80FB84" w:rsidR="00751C7C" w:rsidRDefault="00751C7C" w:rsidP="00C677D6">
      <w:pPr>
        <w:pStyle w:val="Heading1"/>
      </w:pPr>
      <w:r>
        <w:t>Methods</w:t>
      </w:r>
    </w:p>
    <w:p w14:paraId="5E9CF3A3" w14:textId="77777777" w:rsidR="00751C7C" w:rsidRDefault="00751C7C" w:rsidP="00C677D6">
      <w:pPr>
        <w:pStyle w:val="Heading2"/>
      </w:pPr>
      <w:r>
        <w:t>Aim and Research Questions</w:t>
      </w:r>
    </w:p>
    <w:p w14:paraId="463B988B" w14:textId="18463EED" w:rsidR="00751C7C" w:rsidRDefault="00751C7C" w:rsidP="00751C7C">
      <w:pPr>
        <w:pStyle w:val="BodyText"/>
      </w:pPr>
      <w:r>
        <w:t>The aim of this review was to identify plausible hypothesised causes of decreasing rates of teenage pregnancy</w:t>
      </w:r>
      <w:r w:rsidR="00D74832">
        <w:t>, observed</w:t>
      </w:r>
      <w:r>
        <w:t xml:space="preserve"> in the UK from 1999 to 2015. This was done by answering two research questions:</w:t>
      </w:r>
    </w:p>
    <w:p w14:paraId="7757EEA6" w14:textId="68F7F8C5" w:rsidR="00751C7C" w:rsidRDefault="00751C7C" w:rsidP="00751C7C">
      <w:pPr>
        <w:pStyle w:val="BodyText"/>
        <w:rPr>
          <w:color w:val="333333"/>
          <w:shd w:val="clear" w:color="auto" w:fill="FFFFFF"/>
        </w:rPr>
      </w:pPr>
      <w:r>
        <w:t xml:space="preserve">RQ1: What changes in </w:t>
      </w:r>
      <w:r>
        <w:rPr>
          <w:color w:val="333333"/>
          <w:shd w:val="clear" w:color="auto" w:fill="FFFFFF"/>
        </w:rPr>
        <w:t xml:space="preserve">interventions, culture, policy and environment </w:t>
      </w:r>
      <w:del w:id="68" w:author="Andrew Baxter (PGR)" w:date="2020-04-20T15:14:00Z">
        <w:r w:rsidDel="00A11BF4">
          <w:rPr>
            <w:color w:val="333333"/>
            <w:shd w:val="clear" w:color="auto" w:fill="FFFFFF"/>
          </w:rPr>
          <w:delText xml:space="preserve">between </w:delText>
        </w:r>
        <w:commentRangeStart w:id="69"/>
        <w:r w:rsidDel="00A11BF4">
          <w:rPr>
            <w:color w:val="333333"/>
            <w:shd w:val="clear" w:color="auto" w:fill="FFFFFF"/>
          </w:rPr>
          <w:delText xml:space="preserve">1999 </w:delText>
        </w:r>
        <w:commentRangeEnd w:id="69"/>
        <w:r w:rsidDel="00A11BF4">
          <w:rPr>
            <w:rStyle w:val="CommentReference"/>
          </w:rPr>
          <w:commentReference w:id="69"/>
        </w:r>
        <w:r w:rsidDel="00A11BF4">
          <w:rPr>
            <w:color w:val="333333"/>
            <w:shd w:val="clear" w:color="auto" w:fill="FFFFFF"/>
          </w:rPr>
          <w:delText xml:space="preserve">and 2015 are hypothesised causes of reduction in rates of teenage pregnancy observed </w:delText>
        </w:r>
        <w:commentRangeStart w:id="70"/>
        <w:r w:rsidDel="00A11BF4">
          <w:rPr>
            <w:color w:val="333333"/>
            <w:shd w:val="clear" w:color="auto" w:fill="FFFFFF"/>
          </w:rPr>
          <w:delText>in the UK</w:delText>
        </w:r>
        <w:commentRangeEnd w:id="70"/>
        <w:r w:rsidDel="00A11BF4">
          <w:rPr>
            <w:rStyle w:val="CommentReference"/>
          </w:rPr>
          <w:commentReference w:id="70"/>
        </w:r>
        <w:r w:rsidDel="00A11BF4">
          <w:rPr>
            <w:color w:val="333333"/>
            <w:shd w:val="clear" w:color="auto" w:fill="FFFFFF"/>
          </w:rPr>
          <w:delText>?</w:delText>
        </w:r>
      </w:del>
      <w:ins w:id="71" w:author="Andrew Baxter (PGR)" w:date="2020-04-20T15:14:00Z">
        <w:r w:rsidR="00A11BF4">
          <w:rPr>
            <w:color w:val="333333"/>
            <w:shd w:val="clear" w:color="auto" w:fill="FFFFFF"/>
          </w:rPr>
          <w:t xml:space="preserve">are </w:t>
        </w:r>
        <w:r w:rsidR="00C1233E">
          <w:rPr>
            <w:color w:val="333333"/>
            <w:shd w:val="clear" w:color="auto" w:fill="FFFFFF"/>
          </w:rPr>
          <w:t xml:space="preserve">hypothesised to cause </w:t>
        </w:r>
      </w:ins>
      <w:ins w:id="72" w:author="Andrew Baxter (PGR)" w:date="2020-04-20T15:16:00Z">
        <w:r w:rsidR="000E0C3B">
          <w:rPr>
            <w:color w:val="333333"/>
            <w:shd w:val="clear" w:color="auto" w:fill="FFFFFF"/>
          </w:rPr>
          <w:t>reductions</w:t>
        </w:r>
      </w:ins>
      <w:ins w:id="73" w:author="Andrew Baxter (PGR)" w:date="2020-04-20T15:14:00Z">
        <w:r w:rsidR="00C1233E">
          <w:rPr>
            <w:color w:val="333333"/>
            <w:shd w:val="clear" w:color="auto" w:fill="FFFFFF"/>
          </w:rPr>
          <w:t xml:space="preserve"> in teenage pregnancy</w:t>
        </w:r>
        <w:r w:rsidR="009C6A68">
          <w:rPr>
            <w:color w:val="333333"/>
            <w:shd w:val="clear" w:color="auto" w:fill="FFFFFF"/>
          </w:rPr>
          <w:t xml:space="preserve"> in the UK and similar</w:t>
        </w:r>
      </w:ins>
      <w:ins w:id="74" w:author="Andrew Baxter (PGR)" w:date="2020-04-20T15:15:00Z">
        <w:r w:rsidR="009C6A68">
          <w:rPr>
            <w:color w:val="333333"/>
            <w:shd w:val="clear" w:color="auto" w:fill="FFFFFF"/>
          </w:rPr>
          <w:t xml:space="preserve"> countries</w:t>
        </w:r>
      </w:ins>
      <w:ins w:id="75" w:author="Andrew Baxter (PGR)" w:date="2020-04-20T15:16:00Z">
        <w:r w:rsidR="000E0C3B">
          <w:rPr>
            <w:color w:val="333333"/>
            <w:shd w:val="clear" w:color="auto" w:fill="FFFFFF"/>
          </w:rPr>
          <w:t>?</w:t>
        </w:r>
      </w:ins>
    </w:p>
    <w:p w14:paraId="036B5490" w14:textId="1543484F" w:rsidR="00751C7C" w:rsidRDefault="00751C7C" w:rsidP="00751C7C">
      <w:pPr>
        <w:pStyle w:val="BodyText"/>
      </w:pPr>
      <w:commentRangeStart w:id="76"/>
      <w:r>
        <w:t xml:space="preserve">RQ2: </w:t>
      </w:r>
      <w:del w:id="77" w:author="Andrew Baxter (PGR)" w:date="2020-04-20T15:16:00Z">
        <w:r w:rsidDel="00715F84">
          <w:delText>What are the most likely explanations, from among those identified in RQ1</w:delText>
        </w:r>
      </w:del>
      <w:ins w:id="78" w:author="Andrew Baxter (PGR)" w:date="2020-04-20T15:16:00Z">
        <w:r w:rsidR="00715F84">
          <w:t>Which causes are more</w:t>
        </w:r>
        <w:r w:rsidR="00B80F03">
          <w:t xml:space="preserve"> likely to have ap</w:t>
        </w:r>
      </w:ins>
      <w:ins w:id="79" w:author="Andrew Baxter (PGR)" w:date="2020-04-20T15:17:00Z">
        <w:r w:rsidR="00B80F03">
          <w:t>plied to the UK from 1999 to 2015</w:t>
        </w:r>
      </w:ins>
      <w:r>
        <w:t>?</w:t>
      </w:r>
      <w:commentRangeEnd w:id="76"/>
      <w:r w:rsidR="00857428">
        <w:rPr>
          <w:rStyle w:val="CommentReference"/>
        </w:rPr>
        <w:commentReference w:id="76"/>
      </w:r>
    </w:p>
    <w:p w14:paraId="4797CE56" w14:textId="77777777" w:rsidR="00751C7C" w:rsidRDefault="00751C7C" w:rsidP="00C677D6">
      <w:pPr>
        <w:pStyle w:val="Heading2"/>
      </w:pPr>
      <w:r>
        <w:t>Search strategy</w:t>
      </w:r>
    </w:p>
    <w:p w14:paraId="25D391A9" w14:textId="5AD1A7F9" w:rsidR="00751C7C" w:rsidRDefault="004E2C7E" w:rsidP="00751C7C">
      <w:pPr>
        <w:pStyle w:val="BodyText"/>
      </w:pPr>
      <w:ins w:id="80" w:author="Andrew Baxter (PGR)" w:date="2020-06-11T11:51:00Z">
        <w:r>
          <w:t xml:space="preserve">I searched </w:t>
        </w:r>
      </w:ins>
      <w:del w:id="81" w:author="Andrew Baxter (PGR)" w:date="2020-06-11T11:51:00Z">
        <w:r w:rsidR="00751C7C" w:rsidDel="004E2C7E">
          <w:delText>F</w:delText>
        </w:r>
      </w:del>
      <w:ins w:id="82" w:author="Andrew Baxter (PGR)" w:date="2020-06-11T11:52:00Z">
        <w:r w:rsidR="001362C4">
          <w:t>f</w:t>
        </w:r>
      </w:ins>
      <w:r w:rsidR="00751C7C">
        <w:t xml:space="preserve">our databases (Medline, Embase, Scopus and Cochrane Database of Systematic Reviews) </w:t>
      </w:r>
      <w:del w:id="83" w:author="Andrew Baxter (PGR)" w:date="2020-06-11T11:51:00Z">
        <w:r w:rsidR="00751C7C" w:rsidDel="001362C4">
          <w:delText xml:space="preserve">were searched </w:delText>
        </w:r>
      </w:del>
      <w:r w:rsidR="00751C7C">
        <w:t>for reviews of adolescent/teenage pregnancy and prevention or reduction in rates.</w:t>
      </w:r>
      <w:ins w:id="84" w:author="Andrew Baxter (PGR)" w:date="2020-06-11T11:52:00Z">
        <w:r w:rsidR="009843AB">
          <w:t xml:space="preserve"> In some cases when reviews of reviews were found, I manually added all </w:t>
        </w:r>
        <w:r w:rsidR="00251B5D">
          <w:t xml:space="preserve">reviewed citations </w:t>
        </w:r>
      </w:ins>
      <w:ins w:id="85" w:author="Andrew Baxter (PGR)" w:date="2020-06-11T11:53:00Z">
        <w:r w:rsidR="00251B5D">
          <w:t>to screening</w:t>
        </w:r>
        <w:r w:rsidR="00891525">
          <w:t>.</w:t>
        </w:r>
      </w:ins>
      <w:r w:rsidR="00751C7C">
        <w:t xml:space="preserve"> Full search strategies are presented in [Appendix x].</w:t>
      </w:r>
    </w:p>
    <w:p w14:paraId="4087C0C2" w14:textId="77777777" w:rsidR="00751C7C" w:rsidRDefault="00751C7C" w:rsidP="00AD460C">
      <w:pPr>
        <w:pStyle w:val="Heading2"/>
      </w:pPr>
      <w:r>
        <w:t>Screening</w:t>
      </w:r>
    </w:p>
    <w:p w14:paraId="32FAAD71" w14:textId="77777777" w:rsidR="00751C7C" w:rsidRPr="009C0348" w:rsidRDefault="00751C7C" w:rsidP="00AD460C">
      <w:pPr>
        <w:pStyle w:val="Heading3"/>
      </w:pPr>
      <w:commentRangeStart w:id="86"/>
      <w:r>
        <w:t>Inclusion criteria</w:t>
      </w:r>
      <w:commentRangeEnd w:id="86"/>
      <w:r w:rsidR="00AD2501">
        <w:rPr>
          <w:rStyle w:val="CommentReference"/>
          <w:rFonts w:eastAsiaTheme="minorEastAsia" w:cs="Arial"/>
          <w:b w:val="0"/>
          <w:kern w:val="0"/>
        </w:rPr>
        <w:commentReference w:id="86"/>
      </w:r>
    </w:p>
    <w:p w14:paraId="55DC8F28" w14:textId="77777777" w:rsidR="00751C7C" w:rsidRDefault="00751C7C" w:rsidP="00C54F34">
      <w:pPr>
        <w:pStyle w:val="Heading5"/>
        <w:numPr>
          <w:ilvl w:val="0"/>
          <w:numId w:val="0"/>
        </w:numPr>
      </w:pPr>
      <w:r>
        <w:t>Population</w:t>
      </w:r>
    </w:p>
    <w:p w14:paraId="096CD9D6" w14:textId="3379B92A" w:rsidR="00751C7C" w:rsidRDefault="00751C7C" w:rsidP="00751C7C">
      <w:pPr>
        <w:pStyle w:val="BodyText"/>
      </w:pPr>
      <w:r>
        <w:t xml:space="preserve">The focus of this review is on </w:t>
      </w:r>
      <w:r w:rsidR="003A4D09">
        <w:t xml:space="preserve">female </w:t>
      </w:r>
      <w:r>
        <w:t>adolescents, aged 13-19 years</w:t>
      </w:r>
      <w:r w:rsidR="00765795">
        <w:t xml:space="preserve"> living in </w:t>
      </w:r>
      <w:r w:rsidR="00EF5390">
        <w:t>High-Income Countries (HICs)</w:t>
      </w:r>
      <w:r w:rsidR="005A07DF">
        <w:t xml:space="preserve"> and consequently experiencing similar political and economic contexts</w:t>
      </w:r>
      <w:r w:rsidR="00A90849">
        <w:t xml:space="preserve"> and potentially similar interventions</w:t>
      </w:r>
      <w:r>
        <w:t xml:space="preserve">. </w:t>
      </w:r>
      <w:r w:rsidR="00CC35E4">
        <w:t xml:space="preserve">The selection of countries was taken from two sources. </w:t>
      </w:r>
      <w:r>
        <w:t xml:space="preserve">Populations of the 31 countries included in EURO-PERISTAT reporting </w:t>
      </w:r>
      <w:r w:rsidR="00F854E3">
        <w:rPr>
          <w:noProof/>
        </w:rPr>
        <w:fldChar w:fldCharType="begin" w:fldLock="1"/>
      </w:r>
      <w:r w:rsidR="008B36AC">
        <w:rPr>
          <w:noProof/>
        </w:rPr>
        <w:instrText>ADDIN CSL_CITATION {"citationItems":[{"id":"ITEM-1","itemData":{"URL":"https://www.europeristat.com/index.php/our-network/country-teams.html","accessed":{"date-parts":[["2019","4","3"]]},"author":[{"dropping-particle":"","family":"Euro-Peristat","given":"","non-dropping-particle":"","parse-names":false,"suffix":""}],"id":"ITEM-1","issued":{"date-parts":[["2018"]]},"title":"Country Teams - Euro-Peristat","type":"webpage"},"uris":["http://www.mendeley.com/documents/?uuid=2dde7112-3204-30c5-ba84-ab04f049455f"]}],"mendeley":{"formattedCitation":"(Euro-Peristat, 2018)","plainTextFormattedCitation":"(Euro-Peristat, 2018)","previouslyFormattedCitation":"(Euro-Peristat, 2018)"},"properties":{"noteIndex":0},"schema":"https://github.com/citation-style-language/schema/raw/master/csl-citation.json"}</w:instrText>
      </w:r>
      <w:r w:rsidR="00F854E3">
        <w:rPr>
          <w:noProof/>
        </w:rPr>
        <w:fldChar w:fldCharType="separate"/>
      </w:r>
      <w:r w:rsidR="00F854E3" w:rsidRPr="00F854E3">
        <w:rPr>
          <w:noProof/>
        </w:rPr>
        <w:t>(Euro-Peristat, 2018)</w:t>
      </w:r>
      <w:r w:rsidR="00F854E3">
        <w:rPr>
          <w:noProof/>
        </w:rPr>
        <w:fldChar w:fldCharType="end"/>
      </w:r>
      <w:r w:rsidR="00C54F34">
        <w:rPr>
          <w:noProof/>
        </w:rPr>
        <w:t>; representing European countries</w:t>
      </w:r>
      <w:r>
        <w:t xml:space="preserve"> were eligible</w:t>
      </w:r>
      <w:r w:rsidR="00A90849">
        <w:t>, alongside four</w:t>
      </w:r>
      <w:r>
        <w:t xml:space="preserve"> English-speaking HICs</w:t>
      </w:r>
      <w:r w:rsidR="00A90849">
        <w:t>:</w:t>
      </w:r>
      <w:r>
        <w:t xml:space="preserve">  Australia, Canada, New Zealand and the United States of America (see </w:t>
      </w:r>
      <w:r>
        <w:fldChar w:fldCharType="begin"/>
      </w:r>
      <w:r>
        <w:instrText xml:space="preserve"> REF _Ref534470843 \h </w:instrText>
      </w:r>
      <w:r>
        <w:fldChar w:fldCharType="separate"/>
      </w:r>
      <w:r>
        <w:t xml:space="preserve">Box </w:t>
      </w:r>
      <w:r>
        <w:rPr>
          <w:noProof/>
        </w:rPr>
        <w:t>1</w:t>
      </w:r>
      <w:r>
        <w:fldChar w:fldCharType="end"/>
      </w:r>
      <w:r>
        <w:t>).</w:t>
      </w:r>
    </w:p>
    <w:p w14:paraId="2FED943A" w14:textId="77777777" w:rsidR="00751C7C" w:rsidRDefault="00751C7C" w:rsidP="00751C7C">
      <w:pPr>
        <w:pStyle w:val="Image"/>
      </w:pPr>
      <w:r>
        <w:rPr>
          <w:noProof/>
        </w:rPr>
        <w:lastRenderedPageBreak/>
        <mc:AlternateContent>
          <mc:Choice Requires="wpg">
            <w:drawing>
              <wp:inline distT="0" distB="0" distL="0" distR="0" wp14:anchorId="43E21A59" wp14:editId="5419B1D5">
                <wp:extent cx="5786324" cy="3562350"/>
                <wp:effectExtent l="0" t="0" r="24130" b="19050"/>
                <wp:docPr id="9" name="Group 9"/>
                <wp:cNvGraphicFramePr/>
                <a:graphic xmlns:a="http://schemas.openxmlformats.org/drawingml/2006/main">
                  <a:graphicData uri="http://schemas.microsoft.com/office/word/2010/wordprocessingGroup">
                    <wpg:wgp>
                      <wpg:cNvGrpSpPr/>
                      <wpg:grpSpPr>
                        <a:xfrm>
                          <a:off x="0" y="0"/>
                          <a:ext cx="5786324" cy="3562350"/>
                          <a:chOff x="0" y="0"/>
                          <a:chExt cx="6115050" cy="3562350"/>
                        </a:xfrm>
                      </wpg:grpSpPr>
                      <wps:wsp>
                        <wps:cNvPr id="8" name="Rectangle 8"/>
                        <wps:cNvSpPr/>
                        <wps:spPr>
                          <a:xfrm>
                            <a:off x="0" y="0"/>
                            <a:ext cx="6115050" cy="3562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47625" y="28575"/>
                            <a:ext cx="6029325" cy="3486150"/>
                            <a:chOff x="0" y="0"/>
                            <a:chExt cx="6029325" cy="3486150"/>
                          </a:xfrm>
                        </wpg:grpSpPr>
                        <wps:wsp>
                          <wps:cNvPr id="5" name="Text Box 5"/>
                          <wps:cNvSpPr txBox="1">
                            <a:spLocks noChangeArrowheads="1"/>
                          </wps:cNvSpPr>
                          <wps:spPr bwMode="auto">
                            <a:xfrm>
                              <a:off x="0" y="0"/>
                              <a:ext cx="3086100" cy="3486150"/>
                            </a:xfrm>
                            <a:prstGeom prst="rect">
                              <a:avLst/>
                            </a:prstGeom>
                            <a:solidFill>
                              <a:srgbClr val="FFFFFF"/>
                            </a:solidFill>
                            <a:ln w="9525">
                              <a:noFill/>
                              <a:miter lim="800000"/>
                              <a:headEnd/>
                              <a:tailEnd/>
                            </a:ln>
                          </wps:spPr>
                          <wps:txbx id="1">
                            <w:txbxContent>
                              <w:p w14:paraId="0353CED6" w14:textId="77777777" w:rsidR="00751C7C" w:rsidRDefault="00751C7C" w:rsidP="00751C7C">
                                <w:r>
                                  <w:t xml:space="preserve">Austria </w:t>
                                </w:r>
                              </w:p>
                              <w:p w14:paraId="41329620" w14:textId="77777777" w:rsidR="00751C7C" w:rsidRDefault="00751C7C" w:rsidP="00751C7C">
                                <w:r>
                                  <w:t>Australia</w:t>
                                </w:r>
                              </w:p>
                              <w:p w14:paraId="4CB60DD0" w14:textId="77777777" w:rsidR="00751C7C" w:rsidRDefault="00751C7C" w:rsidP="00751C7C">
                                <w:r>
                                  <w:t xml:space="preserve">Belgium </w:t>
                                </w:r>
                              </w:p>
                              <w:p w14:paraId="7F3CBA47" w14:textId="77777777" w:rsidR="00751C7C" w:rsidRDefault="00751C7C" w:rsidP="00751C7C">
                                <w:r>
                                  <w:t xml:space="preserve">Bulgaria </w:t>
                                </w:r>
                              </w:p>
                              <w:p w14:paraId="57C32E34" w14:textId="77777777" w:rsidR="00751C7C" w:rsidRDefault="00751C7C" w:rsidP="00751C7C">
                                <w:r>
                                  <w:t>Canada</w:t>
                                </w:r>
                              </w:p>
                              <w:p w14:paraId="75D056D5" w14:textId="77777777" w:rsidR="00751C7C" w:rsidRDefault="00751C7C" w:rsidP="00751C7C">
                                <w:r>
                                  <w:t>Croatia</w:t>
                                </w:r>
                              </w:p>
                              <w:p w14:paraId="54A01054" w14:textId="77777777" w:rsidR="00751C7C" w:rsidRDefault="00751C7C" w:rsidP="00751C7C">
                                <w:r>
                                  <w:t xml:space="preserve">Cyprus </w:t>
                                </w:r>
                              </w:p>
                              <w:p w14:paraId="1B9F5689" w14:textId="77777777" w:rsidR="00751C7C" w:rsidRDefault="00751C7C" w:rsidP="00751C7C">
                                <w:r>
                                  <w:t>Czech Rep.</w:t>
                                </w:r>
                              </w:p>
                              <w:p w14:paraId="4AC78E73" w14:textId="77777777" w:rsidR="00751C7C" w:rsidRDefault="00751C7C" w:rsidP="00751C7C">
                                <w:r>
                                  <w:t xml:space="preserve">Denmark </w:t>
                                </w:r>
                              </w:p>
                              <w:p w14:paraId="64B0B2F5" w14:textId="77777777" w:rsidR="00751C7C" w:rsidRDefault="00751C7C" w:rsidP="00751C7C">
                                <w:r>
                                  <w:t xml:space="preserve">Estonia </w:t>
                                </w:r>
                              </w:p>
                              <w:p w14:paraId="69CE5165" w14:textId="77777777" w:rsidR="00751C7C" w:rsidRDefault="00751C7C" w:rsidP="00751C7C">
                                <w:r>
                                  <w:t xml:space="preserve">Finland </w:t>
                                </w:r>
                              </w:p>
                              <w:p w14:paraId="2B157B37" w14:textId="77777777" w:rsidR="00751C7C" w:rsidRDefault="00751C7C" w:rsidP="00751C7C">
                                <w:r>
                                  <w:t xml:space="preserve">France </w:t>
                                </w:r>
                              </w:p>
                              <w:p w14:paraId="7224B98E" w14:textId="77777777" w:rsidR="00751C7C" w:rsidRDefault="00751C7C" w:rsidP="00751C7C">
                                <w:r>
                                  <w:t xml:space="preserve">Germany </w:t>
                                </w:r>
                              </w:p>
                              <w:p w14:paraId="05EF6EDB" w14:textId="77777777" w:rsidR="00751C7C" w:rsidRDefault="00751C7C" w:rsidP="00751C7C">
                                <w:r>
                                  <w:t xml:space="preserve">Greece </w:t>
                                </w:r>
                              </w:p>
                              <w:p w14:paraId="4D7C7B2F" w14:textId="77777777" w:rsidR="00751C7C" w:rsidRDefault="00751C7C" w:rsidP="00751C7C">
                                <w:r>
                                  <w:t xml:space="preserve">Hungary </w:t>
                                </w:r>
                              </w:p>
                              <w:p w14:paraId="3B8E99AF" w14:textId="77777777" w:rsidR="00751C7C" w:rsidRDefault="00751C7C" w:rsidP="00751C7C">
                                <w:r>
                                  <w:t xml:space="preserve">Iceland </w:t>
                                </w:r>
                              </w:p>
                              <w:p w14:paraId="68AA9FB8" w14:textId="77777777" w:rsidR="00751C7C" w:rsidRDefault="00751C7C" w:rsidP="00751C7C">
                                <w:r>
                                  <w:t xml:space="preserve">Ireland </w:t>
                                </w:r>
                              </w:p>
                              <w:p w14:paraId="74BE4B2E" w14:textId="77777777" w:rsidR="00751C7C" w:rsidRDefault="00751C7C" w:rsidP="00751C7C">
                                <w:r>
                                  <w:t xml:space="preserve">Italy </w:t>
                                </w:r>
                              </w:p>
                              <w:p w14:paraId="43570EC9" w14:textId="77777777" w:rsidR="00751C7C" w:rsidRDefault="00751C7C" w:rsidP="00751C7C">
                                <w:r>
                                  <w:t xml:space="preserve">Latvia </w:t>
                                </w:r>
                              </w:p>
                              <w:p w14:paraId="7DDEFE39" w14:textId="77777777" w:rsidR="00751C7C" w:rsidRDefault="00751C7C" w:rsidP="00751C7C">
                                <w:r>
                                  <w:t xml:space="preserve">Lithuania </w:t>
                                </w:r>
                              </w:p>
                              <w:p w14:paraId="6ECBBC4D" w14:textId="77777777" w:rsidR="00751C7C" w:rsidRDefault="00751C7C" w:rsidP="00751C7C">
                                <w:r>
                                  <w:t xml:space="preserve">Luxembourg </w:t>
                                </w:r>
                              </w:p>
                              <w:p w14:paraId="1903CFE2" w14:textId="77777777" w:rsidR="00751C7C" w:rsidRDefault="00751C7C" w:rsidP="00751C7C">
                                <w:r>
                                  <w:t xml:space="preserve">Malta </w:t>
                                </w:r>
                              </w:p>
                              <w:p w14:paraId="424AD8F5" w14:textId="77777777" w:rsidR="00751C7C" w:rsidRDefault="00751C7C" w:rsidP="00751C7C">
                                <w:r>
                                  <w:t xml:space="preserve">Netherlands </w:t>
                                </w:r>
                              </w:p>
                              <w:p w14:paraId="4C721043" w14:textId="77777777" w:rsidR="00751C7C" w:rsidRDefault="00751C7C" w:rsidP="00751C7C">
                                <w:r>
                                  <w:t>New Zealand</w:t>
                                </w:r>
                              </w:p>
                              <w:p w14:paraId="4EE6AB56" w14:textId="77777777" w:rsidR="00751C7C" w:rsidRDefault="00751C7C" w:rsidP="00751C7C">
                                <w:r>
                                  <w:t xml:space="preserve">Norway </w:t>
                                </w:r>
                              </w:p>
                              <w:p w14:paraId="0247E9A6" w14:textId="77777777" w:rsidR="00751C7C" w:rsidRDefault="00751C7C" w:rsidP="00751C7C">
                                <w:r>
                                  <w:t xml:space="preserve">Poland </w:t>
                                </w:r>
                              </w:p>
                              <w:p w14:paraId="1BDB2BE5" w14:textId="77777777" w:rsidR="00751C7C" w:rsidRDefault="00751C7C" w:rsidP="00751C7C">
                                <w:r>
                                  <w:t xml:space="preserve">Portugal </w:t>
                                </w:r>
                              </w:p>
                              <w:p w14:paraId="422FB893" w14:textId="77777777" w:rsidR="00751C7C" w:rsidRDefault="00751C7C" w:rsidP="00751C7C">
                                <w:r>
                                  <w:t xml:space="preserve">Romania </w:t>
                                </w:r>
                              </w:p>
                              <w:p w14:paraId="3BC8BBB7" w14:textId="77777777" w:rsidR="00751C7C" w:rsidRDefault="00751C7C" w:rsidP="00751C7C">
                                <w:r>
                                  <w:t xml:space="preserve">Slovakia </w:t>
                                </w:r>
                              </w:p>
                              <w:p w14:paraId="1ED62CEE" w14:textId="77777777" w:rsidR="00751C7C" w:rsidRDefault="00751C7C" w:rsidP="00751C7C">
                                <w:r>
                                  <w:t xml:space="preserve">Slovenia </w:t>
                                </w:r>
                              </w:p>
                              <w:p w14:paraId="19866AF3" w14:textId="77777777" w:rsidR="00751C7C" w:rsidRDefault="00751C7C" w:rsidP="00751C7C">
                                <w:r>
                                  <w:t xml:space="preserve">Spain </w:t>
                                </w:r>
                              </w:p>
                              <w:p w14:paraId="54C1A080" w14:textId="77777777" w:rsidR="00751C7C" w:rsidRDefault="00751C7C" w:rsidP="00751C7C">
                                <w:r>
                                  <w:t>Sweden</w:t>
                                </w:r>
                              </w:p>
                              <w:p w14:paraId="23373F7E" w14:textId="77777777" w:rsidR="00751C7C" w:rsidRDefault="00751C7C" w:rsidP="00751C7C">
                                <w:r>
                                  <w:t>Switzerland</w:t>
                                </w:r>
                              </w:p>
                              <w:p w14:paraId="198B9B51" w14:textId="77777777" w:rsidR="00751C7C" w:rsidRDefault="00751C7C" w:rsidP="00751C7C">
                                <w:r>
                                  <w:t>UK</w:t>
                                </w:r>
                              </w:p>
                              <w:p w14:paraId="1BD24466" w14:textId="77777777" w:rsidR="00751C7C" w:rsidRDefault="00751C7C" w:rsidP="00751C7C">
                                <w:r>
                                  <w:t>United States of America</w:t>
                                </w:r>
                              </w:p>
                            </w:txbxContent>
                          </wps:txbx>
                          <wps:bodyPr rot="0" vert="horz" wrap="square" lIns="91440" tIns="45720" rIns="91440" bIns="45720" anchor="t" anchorCtr="0">
                            <a:noAutofit/>
                          </wps:bodyPr>
                        </wps:wsp>
                        <wps:wsp>
                          <wps:cNvPr id="2" name="Text Box 2"/>
                          <wps:cNvSpPr txBox="1">
                            <a:spLocks noChangeArrowheads="1"/>
                          </wps:cNvSpPr>
                          <wps:spPr bwMode="auto">
                            <a:xfrm>
                              <a:off x="1952625" y="0"/>
                              <a:ext cx="3086100" cy="3486150"/>
                            </a:xfrm>
                            <a:prstGeom prst="rect">
                              <a:avLst/>
                            </a:prstGeom>
                            <a:solidFill>
                              <a:srgbClr val="FFFFFF"/>
                            </a:solidFill>
                            <a:ln w="9525">
                              <a:noFill/>
                              <a:miter lim="800000"/>
                              <a:headEnd/>
                              <a:tailEnd/>
                            </a:ln>
                          </wps:spPr>
                          <wps:linkedTxbx id="1" seq="1"/>
                          <wps:bodyPr rot="0" vert="horz" wrap="square" lIns="91440" tIns="45720" rIns="91440" bIns="45720" anchor="t" anchorCtr="0">
                            <a:noAutofit/>
                          </wps:bodyPr>
                        </wps:wsp>
                        <wps:wsp>
                          <wps:cNvPr id="6" name="Text Box 6"/>
                          <wps:cNvSpPr txBox="1">
                            <a:spLocks noChangeArrowheads="1"/>
                          </wps:cNvSpPr>
                          <wps:spPr bwMode="auto">
                            <a:xfrm>
                              <a:off x="3895725" y="0"/>
                              <a:ext cx="2133600" cy="3484800"/>
                            </a:xfrm>
                            <a:prstGeom prst="rect">
                              <a:avLst/>
                            </a:prstGeom>
                            <a:solidFill>
                              <a:srgbClr val="FFFFFF"/>
                            </a:solidFill>
                            <a:ln w="9525">
                              <a:noFill/>
                              <a:miter lim="800000"/>
                              <a:headEnd/>
                              <a:tailEnd/>
                            </a:ln>
                          </wps:spPr>
                          <wps:linkedTxbx id="1" seq="2"/>
                          <wps:bodyPr rot="0" vert="horz" wrap="square" lIns="91440" tIns="45720" rIns="91440" bIns="45720" anchor="t" anchorCtr="0">
                            <a:noAutofit/>
                          </wps:bodyPr>
                        </wps:wsp>
                      </wpg:grpSp>
                    </wpg:wgp>
                  </a:graphicData>
                </a:graphic>
              </wp:inline>
            </w:drawing>
          </mc:Choice>
          <mc:Fallback>
            <w:pict>
              <v:group w14:anchorId="43E21A59" id="Group 9" o:spid="_x0000_s1026" style="width:455.6pt;height:280.5pt;mso-position-horizontal-relative:char;mso-position-vertical-relative:line" coordsize="61150,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">
                <v:rect id="Rectangle 8" o:spid="_x0000_s1027" style="position:absolute;width:61150;height:35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" fillcolor="white [3212]" strokecolor="black [3213]" strokeweight="1pt"/>
                <v:group id="Group 7" o:spid="_x0000_s1028" style="position:absolute;left:476;top:285;width:60293;height:34862" coordsize="60293,3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202" coordsize="21600,21600" o:spt="202" path="m,l,21600r21600,l21600,xe">
                    <v:stroke joinstyle="miter"/>
                    <v:path gradientshapeok="t" o:connecttype="rect"/>
                  </v:shapetype>
                  <v:shape id="Text Box 5" o:spid="_x0000_s1029" type="#_x0000_t202" style="position:absolute;width:30861;height:3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style="mso-next-textbox:#Text Box 2">
                      <w:txbxContent>
                        <w:p w14:paraId="0353CED6" w14:textId="77777777" w:rsidR="00751C7C" w:rsidRDefault="00751C7C" w:rsidP="00751C7C">
                          <w:r>
                            <w:t xml:space="preserve">Austria </w:t>
                          </w:r>
                        </w:p>
                        <w:p w14:paraId="41329620" w14:textId="77777777" w:rsidR="00751C7C" w:rsidRDefault="00751C7C" w:rsidP="00751C7C">
                          <w:r>
                            <w:t>Australia</w:t>
                          </w:r>
                        </w:p>
                        <w:p w14:paraId="4CB60DD0" w14:textId="77777777" w:rsidR="00751C7C" w:rsidRDefault="00751C7C" w:rsidP="00751C7C">
                          <w:r>
                            <w:t xml:space="preserve">Belgium </w:t>
                          </w:r>
                        </w:p>
                        <w:p w14:paraId="7F3CBA47" w14:textId="77777777" w:rsidR="00751C7C" w:rsidRDefault="00751C7C" w:rsidP="00751C7C">
                          <w:r>
                            <w:t xml:space="preserve">Bulgaria </w:t>
                          </w:r>
                        </w:p>
                        <w:p w14:paraId="57C32E34" w14:textId="77777777" w:rsidR="00751C7C" w:rsidRDefault="00751C7C" w:rsidP="00751C7C">
                          <w:r>
                            <w:t>Canada</w:t>
                          </w:r>
                        </w:p>
                        <w:p w14:paraId="75D056D5" w14:textId="77777777" w:rsidR="00751C7C" w:rsidRDefault="00751C7C" w:rsidP="00751C7C">
                          <w:r>
                            <w:t>Croatia</w:t>
                          </w:r>
                        </w:p>
                        <w:p w14:paraId="54A01054" w14:textId="77777777" w:rsidR="00751C7C" w:rsidRDefault="00751C7C" w:rsidP="00751C7C">
                          <w:r>
                            <w:t xml:space="preserve">Cyprus </w:t>
                          </w:r>
                        </w:p>
                        <w:p w14:paraId="1B9F5689" w14:textId="77777777" w:rsidR="00751C7C" w:rsidRDefault="00751C7C" w:rsidP="00751C7C">
                          <w:r>
                            <w:t>Czech Rep.</w:t>
                          </w:r>
                        </w:p>
                        <w:p w14:paraId="4AC78E73" w14:textId="77777777" w:rsidR="00751C7C" w:rsidRDefault="00751C7C" w:rsidP="00751C7C">
                          <w:r>
                            <w:t xml:space="preserve">Denmark </w:t>
                          </w:r>
                        </w:p>
                        <w:p w14:paraId="64B0B2F5" w14:textId="77777777" w:rsidR="00751C7C" w:rsidRDefault="00751C7C" w:rsidP="00751C7C">
                          <w:r>
                            <w:t xml:space="preserve">Estonia </w:t>
                          </w:r>
                        </w:p>
                        <w:p w14:paraId="69CE5165" w14:textId="77777777" w:rsidR="00751C7C" w:rsidRDefault="00751C7C" w:rsidP="00751C7C">
                          <w:r>
                            <w:t xml:space="preserve">Finland </w:t>
                          </w:r>
                        </w:p>
                        <w:p w14:paraId="2B157B37" w14:textId="77777777" w:rsidR="00751C7C" w:rsidRDefault="00751C7C" w:rsidP="00751C7C">
                          <w:r>
                            <w:t xml:space="preserve">France </w:t>
                          </w:r>
                        </w:p>
                        <w:p w14:paraId="7224B98E" w14:textId="77777777" w:rsidR="00751C7C" w:rsidRDefault="00751C7C" w:rsidP="00751C7C">
                          <w:r>
                            <w:t xml:space="preserve">Germany </w:t>
                          </w:r>
                        </w:p>
                        <w:p w14:paraId="05EF6EDB" w14:textId="77777777" w:rsidR="00751C7C" w:rsidRDefault="00751C7C" w:rsidP="00751C7C">
                          <w:r>
                            <w:t xml:space="preserve">Greece </w:t>
                          </w:r>
                        </w:p>
                        <w:p w14:paraId="4D7C7B2F" w14:textId="77777777" w:rsidR="00751C7C" w:rsidRDefault="00751C7C" w:rsidP="00751C7C">
                          <w:r>
                            <w:t xml:space="preserve">Hungary </w:t>
                          </w:r>
                        </w:p>
                        <w:p w14:paraId="3B8E99AF" w14:textId="77777777" w:rsidR="00751C7C" w:rsidRDefault="00751C7C" w:rsidP="00751C7C">
                          <w:r>
                            <w:t xml:space="preserve">Iceland </w:t>
                          </w:r>
                        </w:p>
                        <w:p w14:paraId="68AA9FB8" w14:textId="77777777" w:rsidR="00751C7C" w:rsidRDefault="00751C7C" w:rsidP="00751C7C">
                          <w:r>
                            <w:t xml:space="preserve">Ireland </w:t>
                          </w:r>
                        </w:p>
                        <w:p w14:paraId="74BE4B2E" w14:textId="77777777" w:rsidR="00751C7C" w:rsidRDefault="00751C7C" w:rsidP="00751C7C">
                          <w:r>
                            <w:t xml:space="preserve">Italy </w:t>
                          </w:r>
                        </w:p>
                        <w:p w14:paraId="43570EC9" w14:textId="77777777" w:rsidR="00751C7C" w:rsidRDefault="00751C7C" w:rsidP="00751C7C">
                          <w:r>
                            <w:t xml:space="preserve">Latvia </w:t>
                          </w:r>
                        </w:p>
                        <w:p w14:paraId="7DDEFE39" w14:textId="77777777" w:rsidR="00751C7C" w:rsidRDefault="00751C7C" w:rsidP="00751C7C">
                          <w:r>
                            <w:t xml:space="preserve">Lithuania </w:t>
                          </w:r>
                        </w:p>
                        <w:p w14:paraId="6ECBBC4D" w14:textId="77777777" w:rsidR="00751C7C" w:rsidRDefault="00751C7C" w:rsidP="00751C7C">
                          <w:r>
                            <w:t xml:space="preserve">Luxembourg </w:t>
                          </w:r>
                        </w:p>
                        <w:p w14:paraId="1903CFE2" w14:textId="77777777" w:rsidR="00751C7C" w:rsidRDefault="00751C7C" w:rsidP="00751C7C">
                          <w:r>
                            <w:t xml:space="preserve">Malta </w:t>
                          </w:r>
                        </w:p>
                        <w:p w14:paraId="424AD8F5" w14:textId="77777777" w:rsidR="00751C7C" w:rsidRDefault="00751C7C" w:rsidP="00751C7C">
                          <w:r>
                            <w:t xml:space="preserve">Netherlands </w:t>
                          </w:r>
                        </w:p>
                        <w:p w14:paraId="4C721043" w14:textId="77777777" w:rsidR="00751C7C" w:rsidRDefault="00751C7C" w:rsidP="00751C7C">
                          <w:r>
                            <w:t>New Zealand</w:t>
                          </w:r>
                        </w:p>
                        <w:p w14:paraId="4EE6AB56" w14:textId="77777777" w:rsidR="00751C7C" w:rsidRDefault="00751C7C" w:rsidP="00751C7C">
                          <w:r>
                            <w:t xml:space="preserve">Norway </w:t>
                          </w:r>
                        </w:p>
                        <w:p w14:paraId="0247E9A6" w14:textId="77777777" w:rsidR="00751C7C" w:rsidRDefault="00751C7C" w:rsidP="00751C7C">
                          <w:r>
                            <w:t xml:space="preserve">Poland </w:t>
                          </w:r>
                        </w:p>
                        <w:p w14:paraId="1BDB2BE5" w14:textId="77777777" w:rsidR="00751C7C" w:rsidRDefault="00751C7C" w:rsidP="00751C7C">
                          <w:r>
                            <w:t xml:space="preserve">Portugal </w:t>
                          </w:r>
                        </w:p>
                        <w:p w14:paraId="422FB893" w14:textId="77777777" w:rsidR="00751C7C" w:rsidRDefault="00751C7C" w:rsidP="00751C7C">
                          <w:r>
                            <w:t xml:space="preserve">Romania </w:t>
                          </w:r>
                        </w:p>
                        <w:p w14:paraId="3BC8BBB7" w14:textId="77777777" w:rsidR="00751C7C" w:rsidRDefault="00751C7C" w:rsidP="00751C7C">
                          <w:r>
                            <w:t xml:space="preserve">Slovakia </w:t>
                          </w:r>
                        </w:p>
                        <w:p w14:paraId="1ED62CEE" w14:textId="77777777" w:rsidR="00751C7C" w:rsidRDefault="00751C7C" w:rsidP="00751C7C">
                          <w:r>
                            <w:t xml:space="preserve">Slovenia </w:t>
                          </w:r>
                        </w:p>
                        <w:p w14:paraId="19866AF3" w14:textId="77777777" w:rsidR="00751C7C" w:rsidRDefault="00751C7C" w:rsidP="00751C7C">
                          <w:r>
                            <w:t xml:space="preserve">Spain </w:t>
                          </w:r>
                        </w:p>
                        <w:p w14:paraId="54C1A080" w14:textId="77777777" w:rsidR="00751C7C" w:rsidRDefault="00751C7C" w:rsidP="00751C7C">
                          <w:r>
                            <w:t>Sweden</w:t>
                          </w:r>
                        </w:p>
                        <w:p w14:paraId="23373F7E" w14:textId="77777777" w:rsidR="00751C7C" w:rsidRDefault="00751C7C" w:rsidP="00751C7C">
                          <w:r>
                            <w:t>Switzerland</w:t>
                          </w:r>
                        </w:p>
                        <w:p w14:paraId="198B9B51" w14:textId="77777777" w:rsidR="00751C7C" w:rsidRDefault="00751C7C" w:rsidP="00751C7C">
                          <w:r>
                            <w:t>UK</w:t>
                          </w:r>
                        </w:p>
                        <w:p w14:paraId="1BD24466" w14:textId="77777777" w:rsidR="00751C7C" w:rsidRDefault="00751C7C" w:rsidP="00751C7C">
                          <w:r>
                            <w:t>United States of America</w:t>
                          </w:r>
                        </w:p>
                      </w:txbxContent>
                    </v:textbox>
                  </v:shape>
                  <v:shape id="Text Box 2" o:spid="_x0000_s1030" type="#_x0000_t202" style="position:absolute;left:19526;width:30861;height:3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style="mso-next-textbox:#Text Box 6">
                      <w:txbxContent/>
                    </v:textbox>
                  </v:shape>
                  <v:shape id="Text Box 6" o:spid="_x0000_s1031" type="#_x0000_t202" style="position:absolute;left:38957;width:21336;height:34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v:textbox>
                  </v:shape>
                </v:group>
                <w10:anchorlock/>
              </v:group>
            </w:pict>
          </mc:Fallback>
        </mc:AlternateContent>
      </w:r>
    </w:p>
    <w:p w14:paraId="485C325D" w14:textId="77777777" w:rsidR="00751C7C" w:rsidRPr="00B31EAA" w:rsidRDefault="00751C7C" w:rsidP="00751C7C">
      <w:pPr>
        <w:pStyle w:val="Caption"/>
        <w:rPr>
          <w:vanish/>
          <w:specVanish/>
        </w:rPr>
      </w:pPr>
      <w:bookmarkStart w:id="87" w:name="_Ref534470843"/>
      <w:r>
        <w:t xml:space="preserve">Box </w:t>
      </w:r>
      <w:r>
        <w:rPr>
          <w:noProof/>
        </w:rPr>
        <w:fldChar w:fldCharType="begin"/>
      </w:r>
      <w:r>
        <w:rPr>
          <w:noProof/>
        </w:rPr>
        <w:instrText xml:space="preserve"> SEQ Box \* ARABIC </w:instrText>
      </w:r>
      <w:r>
        <w:rPr>
          <w:noProof/>
        </w:rPr>
        <w:fldChar w:fldCharType="separate"/>
      </w:r>
      <w:r>
        <w:rPr>
          <w:noProof/>
        </w:rPr>
        <w:t>1</w:t>
      </w:r>
      <w:r>
        <w:rPr>
          <w:noProof/>
        </w:rPr>
        <w:fldChar w:fldCharType="end"/>
      </w:r>
      <w:bookmarkEnd w:id="87"/>
      <w:r>
        <w:t xml:space="preserve"> A list of the 35 countries to be included in this review</w:t>
      </w:r>
    </w:p>
    <w:p w14:paraId="1404E398" w14:textId="77777777" w:rsidR="00751C7C" w:rsidRDefault="00751C7C" w:rsidP="00751C7C">
      <w:pPr>
        <w:pStyle w:val="Caption2"/>
      </w:pPr>
      <w:r>
        <w:t xml:space="preserve"> (compiled from Euro-Peristat countries plus other high-income countries to compare with the UK)</w:t>
      </w:r>
    </w:p>
    <w:p w14:paraId="1A9BEE7A" w14:textId="77777777" w:rsidR="00751C7C" w:rsidRDefault="00751C7C" w:rsidP="00C54F34">
      <w:pPr>
        <w:pStyle w:val="Heading5"/>
        <w:numPr>
          <w:ilvl w:val="0"/>
          <w:numId w:val="0"/>
        </w:numPr>
      </w:pPr>
      <w:r>
        <w:t>Intervention/Exposure</w:t>
      </w:r>
    </w:p>
    <w:p w14:paraId="6B1870E5" w14:textId="0F21FC36" w:rsidR="00751C7C" w:rsidRDefault="000E6388" w:rsidP="00751C7C">
      <w:pPr>
        <w:pStyle w:val="BodyText"/>
      </w:pPr>
      <w:ins w:id="88" w:author="Andrew Baxter (PGR)" w:date="2020-04-20T15:20:00Z">
        <w:r>
          <w:t>Reviews evaluating interventions</w:t>
        </w:r>
      </w:ins>
      <w:ins w:id="89" w:author="Andrew Baxter (PGR)" w:date="2020-04-20T15:24:00Z">
        <w:r w:rsidR="00875C3D">
          <w:t xml:space="preserve"> which</w:t>
        </w:r>
      </w:ins>
      <w:ins w:id="90" w:author="Andrew Baxter (PGR)" w:date="2020-04-20T15:21:00Z">
        <w:r w:rsidR="007B410C">
          <w:t xml:space="preserve"> either explicitly </w:t>
        </w:r>
      </w:ins>
      <w:ins w:id="91" w:author="Andrew Baxter (PGR)" w:date="2020-04-20T15:24:00Z">
        <w:r w:rsidR="00875C3D">
          <w:t>aimed</w:t>
        </w:r>
      </w:ins>
      <w:ins w:id="92" w:author="Andrew Baxter (PGR)" w:date="2020-04-20T15:21:00Z">
        <w:r w:rsidR="007B410C">
          <w:t xml:space="preserve"> to reduce </w:t>
        </w:r>
        <w:r w:rsidR="000628F7">
          <w:t xml:space="preserve">teenage pregnancies or </w:t>
        </w:r>
      </w:ins>
      <w:ins w:id="93" w:author="Andrew Baxter (PGR)" w:date="2020-04-20T15:23:00Z">
        <w:r w:rsidR="00A81752">
          <w:t xml:space="preserve">associated sexual health </w:t>
        </w:r>
        <w:r w:rsidR="005E4F8E">
          <w:t xml:space="preserve">risk behaviours </w:t>
        </w:r>
      </w:ins>
      <w:ins w:id="94" w:author="Andrew Baxter (PGR)" w:date="2020-04-20T15:24:00Z">
        <w:r w:rsidR="00875C3D">
          <w:t>were included.</w:t>
        </w:r>
      </w:ins>
      <w:ins w:id="95" w:author="Andrew Baxter (PGR)" w:date="2020-04-20T15:21:00Z">
        <w:r>
          <w:t xml:space="preserve"> </w:t>
        </w:r>
      </w:ins>
      <w:ins w:id="96" w:author="Andrew Baxter (PGR)" w:date="2020-04-20T15:25:00Z">
        <w:r w:rsidR="00365224">
          <w:t xml:space="preserve">Reviews which focussed on </w:t>
        </w:r>
      </w:ins>
      <w:ins w:id="97" w:author="Andrew Baxter (PGR)" w:date="2020-04-20T15:26:00Z">
        <w:r w:rsidR="005F6161">
          <w:t xml:space="preserve">the effects of broader cultural-macro changes on </w:t>
        </w:r>
        <w:r w:rsidR="003225C9">
          <w:t>pregnancies and risks were also included.</w:t>
        </w:r>
      </w:ins>
      <w:r w:rsidR="00751C7C">
        <w:t xml:space="preserve"> </w:t>
      </w:r>
      <w:del w:id="98" w:author="Andrew Baxter (PGR)" w:date="2020-04-20T15:27:00Z">
        <w:r w:rsidR="00751C7C" w:rsidDel="003225C9">
          <w:delText xml:space="preserve">This </w:delText>
        </w:r>
      </w:del>
      <w:ins w:id="99" w:author="Andrew Baxter (PGR)" w:date="2020-04-20T15:27:00Z">
        <w:r w:rsidR="003225C9">
          <w:t xml:space="preserve">These </w:t>
        </w:r>
      </w:ins>
      <w:del w:id="100" w:author="Andrew Baxter (PGR)" w:date="2020-04-20T15:27:00Z">
        <w:r w:rsidR="00751C7C" w:rsidDel="003225C9">
          <w:delText xml:space="preserve">includes </w:delText>
        </w:r>
      </w:del>
      <w:ins w:id="101" w:author="Andrew Baxter (PGR)" w:date="2020-04-20T15:27:00Z">
        <w:r w:rsidR="003225C9">
          <w:t xml:space="preserve">include </w:t>
        </w:r>
      </w:ins>
      <w:r w:rsidR="00751C7C">
        <w:t>reviews evaluating interventions designed to be applied to a population, or vulnerable subset of a population</w:t>
      </w:r>
      <w:del w:id="102" w:author="Andrew Baxter (PGR)" w:date="2020-04-20T15:27:00Z">
        <w:r w:rsidR="00751C7C" w:rsidDel="006B6A22">
          <w:delText xml:space="preserve"> (whether or not details of such application is reported in the review), and observations of other changes in exposure across populations</w:delText>
        </w:r>
      </w:del>
      <w:r w:rsidR="00751C7C">
        <w:t>.</w:t>
      </w:r>
      <w:ins w:id="103" w:author="Andrew Baxter (PGR)" w:date="2020-04-20T15:28:00Z">
        <w:r w:rsidR="00F04DA5">
          <w:t xml:space="preserve"> Interventions aimed at </w:t>
        </w:r>
        <w:r w:rsidR="005A7F20">
          <w:t>culturally distinct subgroups of a population, not comparable to a UK context, were not included.</w:t>
        </w:r>
      </w:ins>
    </w:p>
    <w:p w14:paraId="23AFF256" w14:textId="77777777" w:rsidR="00751C7C" w:rsidRDefault="00751C7C" w:rsidP="00C54F34">
      <w:pPr>
        <w:pStyle w:val="Heading5"/>
        <w:numPr>
          <w:ilvl w:val="0"/>
          <w:numId w:val="0"/>
        </w:numPr>
      </w:pPr>
      <w:r>
        <w:t>Control</w:t>
      </w:r>
    </w:p>
    <w:p w14:paraId="2FF08B82" w14:textId="400B2D4F" w:rsidR="00751C7C" w:rsidRPr="00C718EE" w:rsidRDefault="00751C7C" w:rsidP="00751C7C">
      <w:pPr>
        <w:pStyle w:val="BodyText"/>
      </w:pPr>
      <w:del w:id="104" w:author="Andrew Baxter (PGR)" w:date="2020-04-20T15:29:00Z">
        <w:r w:rsidDel="00B260BA">
          <w:delText>To be included the review should make a comparison between an exposed and unexposed population, looking at a difference in effects. This may be presented as simultaneous differentiation between two groups, or a before and after comparison of a single group undergoing exposure to a hypothesised cause.</w:delText>
        </w:r>
      </w:del>
      <w:ins w:id="105" w:author="Andrew Baxter (PGR)" w:date="2020-04-20T15:29:00Z">
        <w:r w:rsidR="00B260BA">
          <w:t xml:space="preserve">Only reviews reporting a comparison between exposed and unexposed populations were included. </w:t>
        </w:r>
      </w:ins>
      <w:ins w:id="106" w:author="Andrew Baxter (PGR)" w:date="2020-04-20T15:30:00Z">
        <w:r w:rsidR="0038513F">
          <w:t>Interventions measured either with a con</w:t>
        </w:r>
      </w:ins>
      <w:ins w:id="107" w:author="Andrew Baxter (PGR)" w:date="2020-04-20T15:33:00Z">
        <w:r w:rsidR="00B33CCD">
          <w:t xml:space="preserve">trol group for medium to long-term outcomes (such as pregnancy), or </w:t>
        </w:r>
        <w:r w:rsidR="005E381B">
          <w:t>re</w:t>
        </w:r>
      </w:ins>
      <w:ins w:id="108" w:author="Andrew Baxter (PGR)" w:date="2020-04-20T15:34:00Z">
        <w:r w:rsidR="005E381B">
          <w:t xml:space="preserve">porting pre/post measurements of short-term outcomes (such as contraceptive use) were included. </w:t>
        </w:r>
        <w:r w:rsidR="00153DEF">
          <w:t>Other broader cultural changes measured between populations or across time were included.</w:t>
        </w:r>
      </w:ins>
    </w:p>
    <w:p w14:paraId="3A24D1E5" w14:textId="77777777" w:rsidR="00751C7C" w:rsidRDefault="00751C7C" w:rsidP="00C54F34">
      <w:pPr>
        <w:pStyle w:val="Heading5"/>
        <w:numPr>
          <w:ilvl w:val="0"/>
          <w:numId w:val="0"/>
        </w:numPr>
      </w:pPr>
      <w:r>
        <w:lastRenderedPageBreak/>
        <w:t>Outcome</w:t>
      </w:r>
    </w:p>
    <w:p w14:paraId="31950599" w14:textId="4BF48114" w:rsidR="00751C7C" w:rsidRDefault="00751C7C" w:rsidP="00751C7C">
      <w:pPr>
        <w:pStyle w:val="BodyText"/>
      </w:pPr>
      <w:del w:id="109" w:author="Andrew Baxter (PGR)" w:date="2020-04-20T15:35:00Z">
        <w:r w:rsidDel="001653B5">
          <w:delText xml:space="preserve">The </w:delText>
        </w:r>
      </w:del>
      <w:ins w:id="110" w:author="Andrew Baxter (PGR)" w:date="2020-04-20T15:35:00Z">
        <w:r w:rsidR="001653B5">
          <w:t xml:space="preserve">Our </w:t>
        </w:r>
      </w:ins>
      <w:r>
        <w:t>primary outcome was rates of pregnanc</w:t>
      </w:r>
      <w:ins w:id="111" w:author="Andrew Baxter (PGR)" w:date="2020-04-20T15:35:00Z">
        <w:r w:rsidR="009F069B">
          <w:t>ies</w:t>
        </w:r>
      </w:ins>
      <w:del w:id="112" w:author="Andrew Baxter (PGR)" w:date="2020-04-20T15:35:00Z">
        <w:r w:rsidDel="009F069B">
          <w:delText>y</w:delText>
        </w:r>
      </w:del>
      <w:ins w:id="113" w:author="Andrew Baxter (PGR)" w:date="2020-04-20T15:34:00Z">
        <w:r w:rsidR="00153DEF">
          <w:t xml:space="preserve"> or birth</w:t>
        </w:r>
      </w:ins>
      <w:ins w:id="114" w:author="Andrew Baxter (PGR)" w:date="2020-04-20T15:35:00Z">
        <w:r w:rsidR="009F069B">
          <w:t>s</w:t>
        </w:r>
      </w:ins>
      <w:ins w:id="115" w:author="Andrew Baxter (PGR)" w:date="2020-04-20T15:34:00Z">
        <w:r w:rsidR="00153DEF">
          <w:t xml:space="preserve"> to</w:t>
        </w:r>
      </w:ins>
      <w:ins w:id="116" w:author="Andrew Baxter (PGR)" w:date="2020-04-20T15:35:00Z">
        <w:r w:rsidR="00153DEF">
          <w:t xml:space="preserve"> women aged under 20.</w:t>
        </w:r>
      </w:ins>
      <w:del w:id="117" w:author="Andrew Baxter (PGR)" w:date="2020-04-20T15:35:00Z">
        <w:r w:rsidDel="00153DEF">
          <w:delText>, measured or estimated from combined counts of births, stillbirths, miscarriages and abortions, or counts of recorded births</w:delText>
        </w:r>
        <w:r w:rsidDel="009F069B">
          <w:delText>.</w:delText>
        </w:r>
      </w:del>
      <w:r>
        <w:t xml:space="preserve"> </w:t>
      </w:r>
      <w:del w:id="118" w:author="Andrew Baxter (PGR)" w:date="2020-04-20T15:36:00Z">
        <w:r w:rsidDel="00085BC1">
          <w:delText>Reviews reporting behaviours known to be causally associated with risk of pregnancy – including contraception use and sexual activity –</w:delText>
        </w:r>
      </w:del>
      <w:ins w:id="119" w:author="Andrew Baxter (PGR)" w:date="2020-04-20T15:36:00Z">
        <w:r w:rsidR="00085BC1">
          <w:t xml:space="preserve">Other behaviours </w:t>
        </w:r>
      </w:ins>
      <w:ins w:id="120" w:author="Andrew Baxter (PGR)" w:date="2020-04-20T15:37:00Z">
        <w:r w:rsidR="005C0FEC">
          <w:t>affecting pregnancy risk</w:t>
        </w:r>
        <w:r w:rsidR="006B0C06">
          <w:t xml:space="preserve"> – sexual activity and contraceptive use –</w:t>
        </w:r>
      </w:ins>
      <w:r>
        <w:t xml:space="preserve"> were included</w:t>
      </w:r>
      <w:del w:id="121" w:author="Andrew Baxter (PGR)" w:date="2020-04-20T15:37:00Z">
        <w:r w:rsidDel="006B0C06">
          <w:delText>,</w:delText>
        </w:r>
        <w:r w:rsidDel="005C0FEC">
          <w:delText xml:space="preserve"> and these measures treated as secondary outcomes</w:delText>
        </w:r>
      </w:del>
      <w:r>
        <w:t>.</w:t>
      </w:r>
    </w:p>
    <w:p w14:paraId="3D049C65" w14:textId="77777777" w:rsidR="00751C7C" w:rsidRDefault="00751C7C" w:rsidP="00C54F34">
      <w:pPr>
        <w:pStyle w:val="Heading5"/>
        <w:numPr>
          <w:ilvl w:val="0"/>
          <w:numId w:val="0"/>
        </w:numPr>
      </w:pPr>
      <w:r>
        <w:t>Study type</w:t>
      </w:r>
    </w:p>
    <w:p w14:paraId="74F0920D" w14:textId="33047F0D" w:rsidR="00751C7C" w:rsidRDefault="00751C7C" w:rsidP="00751C7C">
      <w:pPr>
        <w:pStyle w:val="BodyText"/>
      </w:pPr>
      <w:r>
        <w:t xml:space="preserve">Only reviews of other published literature were included. </w:t>
      </w:r>
    </w:p>
    <w:p w14:paraId="4C1FE1E0" w14:textId="77777777" w:rsidR="00751C7C" w:rsidRDefault="00751C7C" w:rsidP="00AD460C">
      <w:pPr>
        <w:pStyle w:val="Heading3"/>
      </w:pPr>
      <w:r>
        <w:t>Exclusion criteria</w:t>
      </w:r>
    </w:p>
    <w:p w14:paraId="7E29309A" w14:textId="46F328BF" w:rsidR="00751C7C" w:rsidRDefault="00751C7C" w:rsidP="00751C7C">
      <w:pPr>
        <w:pStyle w:val="BodyText"/>
      </w:pPr>
      <w:del w:id="122" w:author="Andrew Baxter (PGR)" w:date="2020-04-20T15:38:00Z">
        <w:r w:rsidDel="00F45D05">
          <w:delText>Several studies were excluded</w:delText>
        </w:r>
      </w:del>
      <w:ins w:id="123" w:author="Andrew Baxter (PGR)" w:date="2020-06-11T12:01:00Z">
        <w:r w:rsidR="00737FEA">
          <w:t>I</w:t>
        </w:r>
      </w:ins>
      <w:ins w:id="124" w:author="Andrew Baxter (PGR)" w:date="2020-04-20T15:38:00Z">
        <w:r w:rsidR="00F45D05">
          <w:t xml:space="preserve"> excluded </w:t>
        </w:r>
      </w:ins>
      <w:ins w:id="125" w:author="Andrew Baxter (PGR)" w:date="2020-04-20T15:39:00Z">
        <w:r w:rsidR="00F45D05">
          <w:t>reviews</w:t>
        </w:r>
      </w:ins>
      <w:r>
        <w:t xml:space="preserve"> which only looked at </w:t>
      </w:r>
      <w:del w:id="126" w:author="Andrew Baxter (PGR)" w:date="2020-04-20T15:39:00Z">
        <w:r w:rsidDel="008A64A6">
          <w:delText>pregnancy and maternity after conception</w:delText>
        </w:r>
      </w:del>
      <w:ins w:id="127" w:author="Andrew Baxter (PGR)" w:date="2020-04-20T15:39:00Z">
        <w:r w:rsidR="008A64A6">
          <w:t>abortions</w:t>
        </w:r>
      </w:ins>
      <w:ins w:id="128" w:author="Andrew Baxter (PGR)" w:date="2020-04-20T15:40:00Z">
        <w:r w:rsidR="000A7DDF">
          <w:t>, maternal and infant health, and other outcomes after conception</w:t>
        </w:r>
      </w:ins>
      <w:r>
        <w:t>.</w:t>
      </w:r>
    </w:p>
    <w:p w14:paraId="0D3A892C" w14:textId="77777777" w:rsidR="00751C7C" w:rsidRDefault="00751C7C" w:rsidP="00751C7C">
      <w:pPr>
        <w:pStyle w:val="BodyText"/>
      </w:pPr>
      <w:r>
        <w:t>Additionally, studies which evaluated associations of hypothesised determinants of pregnancy risk across population, with no analysis of changes of exposure over time, were not included.</w:t>
      </w:r>
    </w:p>
    <w:p w14:paraId="03513391" w14:textId="60A14D26" w:rsidR="00C54F34" w:rsidRDefault="00751C7C" w:rsidP="00AD460C">
      <w:pPr>
        <w:pStyle w:val="Heading2"/>
      </w:pPr>
      <w:r>
        <w:t>Data extraction</w:t>
      </w:r>
      <w:ins w:id="129" w:author="Andrew Baxter (PGR)" w:date="2020-06-11T12:05:00Z">
        <w:r w:rsidR="00E408E9">
          <w:t xml:space="preserve"> and synthesis</w:t>
        </w:r>
      </w:ins>
    </w:p>
    <w:p w14:paraId="281FC8E6" w14:textId="5204C916" w:rsidR="00C714CC" w:rsidRDefault="00DA0F0C" w:rsidP="00C54F34">
      <w:pPr>
        <w:pStyle w:val="BodyText"/>
        <w:rPr>
          <w:ins w:id="130" w:author="Andrew Baxter (PGR)" w:date="2020-06-11T12:06:00Z"/>
        </w:rPr>
      </w:pPr>
      <w:ins w:id="131" w:author="Andrew Baxter (PGR)" w:date="2020-06-11T12:07:00Z">
        <w:r>
          <w:t xml:space="preserve">I constructed a table with </w:t>
        </w:r>
        <w:r w:rsidR="00AD09C3">
          <w:t>a row</w:t>
        </w:r>
      </w:ins>
      <w:ins w:id="132" w:author="Andrew Baxter (PGR)" w:date="2020-06-11T12:08:00Z">
        <w:r w:rsidR="00AD09C3">
          <w:t xml:space="preserve"> for each hypothesised cause identified in </w:t>
        </w:r>
        <w:r w:rsidR="00AD09C3">
          <w:fldChar w:fldCharType="begin"/>
        </w:r>
        <w:r w:rsidR="00AD09C3">
          <w:instrText xml:space="preserve"> REF _Ref38364197 \h </w:instrText>
        </w:r>
      </w:ins>
      <w:r w:rsidR="00AD09C3">
        <w:fldChar w:fldCharType="separate"/>
      </w:r>
      <w:ins w:id="133" w:author="Andrew Baxter (PGR)" w:date="2020-06-11T12:08:00Z">
        <w:r w:rsidR="00AD09C3">
          <w:t xml:space="preserve">Figure </w:t>
        </w:r>
        <w:r w:rsidR="00AD09C3">
          <w:rPr>
            <w:noProof/>
          </w:rPr>
          <w:t>1</w:t>
        </w:r>
        <w:r w:rsidR="00AD09C3">
          <w:fldChar w:fldCharType="end"/>
        </w:r>
        <w:r w:rsidR="00EB0450">
          <w:t xml:space="preserve"> and extracted fro</w:t>
        </w:r>
      </w:ins>
      <w:ins w:id="134" w:author="Andrew Baxter (PGR)" w:date="2020-06-11T12:09:00Z">
        <w:r w:rsidR="00B92061">
          <w:t>m each</w:t>
        </w:r>
        <w:r w:rsidR="00FB0326">
          <w:t xml:space="preserve"> review a summary of the evidence presented for causes addressed. </w:t>
        </w:r>
      </w:ins>
    </w:p>
    <w:p w14:paraId="6408B6B4" w14:textId="12C84585" w:rsidR="00C54F34" w:rsidDel="00E408E9" w:rsidRDefault="00C54F34" w:rsidP="00C54F34">
      <w:pPr>
        <w:pStyle w:val="BodyText"/>
        <w:rPr>
          <w:del w:id="135" w:author="Andrew Baxter (PGR)" w:date="2020-06-11T12:05:00Z"/>
        </w:rPr>
      </w:pPr>
      <w:del w:id="136" w:author="Andrew Baxter (PGR)" w:date="2020-06-11T12:05:00Z">
        <w:r w:rsidDel="00E408E9">
          <w:delText>From each review</w:delText>
        </w:r>
      </w:del>
      <w:del w:id="137" w:author="Andrew Baxter (PGR)" w:date="2020-04-20T15:41:00Z">
        <w:r w:rsidDel="001A50EB">
          <w:delText>,</w:delText>
        </w:r>
      </w:del>
      <w:del w:id="138" w:author="Andrew Baxter (PGR)" w:date="2020-06-11T12:05:00Z">
        <w:r w:rsidDel="00E408E9">
          <w:delText xml:space="preserve"> I extracted the included population, the interventions or exposures assessed, outcomes related to pregnancy and a summary of the findings of the effects of the interventions or exposures addressed. </w:delText>
        </w:r>
        <w:r w:rsidR="002E7B1C" w:rsidDel="00E408E9">
          <w:delText>I recorded each hypothesised cause according to the classification</w:delText>
        </w:r>
        <w:r w:rsidR="00760055" w:rsidDel="00E408E9">
          <w:delText>s and distinctions used by the authors in reporting results.</w:delText>
        </w:r>
        <w:r w:rsidR="002E7B1C" w:rsidDel="00E408E9">
          <w:delText xml:space="preserve"> </w:delText>
        </w:r>
        <w:r w:rsidDel="00E408E9">
          <w:delText xml:space="preserve">To assess quality of evidence, I extracted summaries of </w:delText>
        </w:r>
        <w:r w:rsidR="00E46772" w:rsidDel="00E408E9">
          <w:delText xml:space="preserve">the search strategy used, whether the review was </w:delText>
        </w:r>
        <w:r w:rsidR="009D5023" w:rsidDel="00E408E9">
          <w:delText>described as systematic or not</w:delText>
        </w:r>
      </w:del>
    </w:p>
    <w:p w14:paraId="15A68F7C" w14:textId="79EF9836" w:rsidR="00C54F34" w:rsidRDefault="00C54F34" w:rsidP="00AD460C">
      <w:pPr>
        <w:pStyle w:val="Heading2"/>
      </w:pPr>
      <w:r>
        <w:t>Synthesis</w:t>
      </w:r>
    </w:p>
    <w:p w14:paraId="77AF48C6" w14:textId="446938B8" w:rsidR="00C54F34" w:rsidRPr="00C54F34" w:rsidDel="00F63AC3" w:rsidRDefault="00C54F34" w:rsidP="00C54F34">
      <w:pPr>
        <w:pStyle w:val="BodyText"/>
        <w:rPr>
          <w:del w:id="139" w:author="Andrew Baxter (PGR)" w:date="2020-06-11T12:05:00Z"/>
        </w:rPr>
      </w:pPr>
      <w:del w:id="140" w:author="Andrew Baxter (PGR)" w:date="2020-06-11T12:05:00Z">
        <w:r w:rsidDel="00F63AC3">
          <w:delText xml:space="preserve">In synthesising the evidence I used SWiM guidelines, developed to structure reporting of quantitative data without meta-analysis </w:delText>
        </w:r>
        <w:r w:rsidR="00F546F0" w:rsidDel="00F63AC3">
          <w:fldChar w:fldCharType="begin" w:fldLock="1"/>
        </w:r>
        <w:r w:rsidR="00931032" w:rsidDel="00F63AC3">
          <w:delInstrText>ADDIN CSL_CITATION {"citationItems":[{"id":"ITEM-1","itemData":{"DOI":"10.1136/bmj.l6890","ISSN":"17561833","PMID":"31948937","abstract":"In systematic reviews that lack data amenable to meta-analysis, alternative synthesis methods are commonly used, but these methods are rarely reported. This lack of transparency in the methods can cast doubt on the validity of the review findings. The Synthesis Without Meta-analysis (SWiM) guideline has been developed to guide clear reporting in reviews of interventions in which alternative synthesis methods to meta-analysis of effect estimates are used. This article describes the development of the SWiM guideline for the synthesis of quantitative data of intervention effects and presents the nine SWiM reporting items with accompanying explanations and examples.","author":[{"dropping-particle":"","family":"Campbell","given":"Mhairi","non-dropping-particle":"","parse-names":false,"suffix":""},{"dropping-particle":"","family":"McKenzie","given":"Joanne E.","non-dropping-particle":"","parse-names":false,"suffix":""},{"dropping-particle":"","family":"Sowden","given":"Amanda","non-dropping-particle":"","parse-names":false,"suffix":""},{"dropping-particle":"","family":"Katikireddi","given":"Srinivasa Vittal","non-dropping-particle":"","parse-names":false,"suffix":""},{"dropping-particle":"","family":"Brennan","given":"Sue E.","non-dropping-particle":"","parse-names":false,"suffix":""},{"dropping-particle":"","family":"Ellis","given":"Simon","non-dropping-particle":"","parse-names":false,"suffix":""},{"dropping-particle":"","family":"Hartmann-Boyce","given":"Jamie","non-dropping-particle":"","parse-names":false,"suffix":""},{"dropping-particle":"","family":"Ryan","given":"Rebecca","non-dropping-particle":"","parse-names":false,"suffix":""},{"dropping-particle":"","family":"Shepperd","given":"Sasha","non-dropping-particle":"","parse-names":false,"suffix":""},{"dropping-particle":"","family":"Thomas","given":"James","non-dropping-particle":"","parse-names":false,"suffix":""},{"dropping-particle":"","family":"Welch","given":"Vivian","non-dropping-particle":"","parse-names":false,"suffix":""},{"dropping-particle":"","family":"Thomson","given":"Hilary","non-dropping-particle":"","parse-names":false,"suffix":""}],"container-title":"The BMJ","id":"ITEM-1","issued":{"date-parts":[["2020","1","16"]]},"publisher":"BMJ Publishing Group","title":"Synthesis without meta-analysis (SWiM) in systematic reviews: Reporting guideline","type":"article-journal","volume":"368"},"uris":["http://www.mendeley.com/documents/?uuid=eef1f7fd-7dd5-3d7e-9ba6-d7a1790a6cd4"]}],"mendeley":{"formattedCitation":"(Campbell et al., 2020)","plainTextFormattedCitation":"(Campbell et al., 2020)","previouslyFormattedCitation":"(Campbell et al., 2020)"},"properties":{"noteIndex":0},"schema":"https://github.com/citation-style-language/schema/raw/master/csl-citation.json"}</w:delInstrText>
        </w:r>
        <w:r w:rsidR="00F546F0" w:rsidDel="00F63AC3">
          <w:fldChar w:fldCharType="separate"/>
        </w:r>
        <w:r w:rsidR="00F546F0" w:rsidRPr="00F546F0" w:rsidDel="00F63AC3">
          <w:rPr>
            <w:noProof/>
          </w:rPr>
          <w:delText>(Campbell et al., 2020)</w:delText>
        </w:r>
        <w:r w:rsidR="00F546F0" w:rsidDel="00F63AC3">
          <w:fldChar w:fldCharType="end"/>
        </w:r>
        <w:r w:rsidR="00F546F0" w:rsidDel="00F63AC3">
          <w:delText>.</w:delText>
        </w:r>
      </w:del>
    </w:p>
    <w:p w14:paraId="1F23D321" w14:textId="77777777" w:rsidR="00751C7C" w:rsidRDefault="00751C7C" w:rsidP="00751C7C">
      <w:pPr>
        <w:pStyle w:val="BodyText"/>
      </w:pPr>
      <w:r>
        <w:lastRenderedPageBreak/>
        <w:t>Reviews which addressed a single defined intervention model were first grouped into broad categories determined by context of delivery and characteristics of participants. These were then sub-categorised into distinguishable intervention models. Papers which evaluated several interventions were then analysed and each model assigned to existing or newly created categories.</w:t>
      </w:r>
    </w:p>
    <w:p w14:paraId="3C6751B6" w14:textId="77777777" w:rsidR="00751C7C" w:rsidRDefault="00751C7C" w:rsidP="00751C7C">
      <w:pPr>
        <w:pStyle w:val="BodyText"/>
      </w:pPr>
      <w:r>
        <w:t>Cultural, environmental and policy changes which were reviewed as potentially causative of changing rates, or proposed by reviews as time-varying confounders, were collated as one broad category. These were then grouped by distinguishable hypothesised pathways.</w:t>
      </w:r>
    </w:p>
    <w:p w14:paraId="62B679D9" w14:textId="1D7F339A" w:rsidR="00751C7C" w:rsidRDefault="00751C7C" w:rsidP="00751C7C">
      <w:pPr>
        <w:pStyle w:val="BodyText"/>
      </w:pPr>
      <w:r>
        <w:t>For each intervention, data was extracted on the description of the intervention, the context of delivery, the countries and periods studied (dated by publication of papers used, as data-collection dates were not always available), targeted participants, relevant outcomes tested, and evidence presented for effects on primary and secondary outcomes.</w:t>
      </w:r>
    </w:p>
    <w:p w14:paraId="33EB6FD7" w14:textId="12266A26" w:rsidR="008E26D3" w:rsidRDefault="005B29C7" w:rsidP="00470A48">
      <w:pPr>
        <w:pStyle w:val="Heading3"/>
      </w:pPr>
      <w:r>
        <w:t>Quality assessment</w:t>
      </w:r>
    </w:p>
    <w:p w14:paraId="4576849E" w14:textId="5009EA2F" w:rsidR="005B29C7" w:rsidRPr="005B29C7" w:rsidRDefault="005B29C7" w:rsidP="00090FF4">
      <w:pPr>
        <w:pStyle w:val="BodyText"/>
      </w:pPr>
      <w:commentRangeStart w:id="141"/>
      <w:r>
        <w:t>I used the questions developed by</w:t>
      </w:r>
      <w:r w:rsidR="00090FF4">
        <w:t xml:space="preserve"> Aromataris et al,</w:t>
      </w:r>
      <w:r>
        <w:t xml:space="preserve"> </w:t>
      </w:r>
      <w:r w:rsidR="00090FF4">
        <w:fldChar w:fldCharType="begin" w:fldLock="1"/>
      </w:r>
      <w:r w:rsidR="000631F9">
        <w:instrText>ADDIN CSL_CITATION {"citationItems":[{"id":"ITEM-1","itemData":{"DOI":"10.1097/XEB.0000000000000055","ISSN":"1744-1609","abstract":"Aims: With the increase in the number of systematic reviews available, a logical next step to provide decision makers in healthcare with the evidence they require has been the conduct of reviews of existing systematic reviews. Syntheses of existing systematic reviews are referred to by many different names, one of which is an umbrella review. An umbrella review allows the findings of reviews relevant to a review question to be compared and contrasted. An umbrella review's most characteristic feature is that this type of evidence synthesis only considers for inclusion the highest level of evidence, namely other systematic reviews and meta-analyses. A methodology working group was formed by the Joanna Briggs Institute to develop methodological guidance for the conduct of an umbrella review, including diverse types of evidence, both quantitative and qualitative. The aim of this study is to describe the development and guidance for the conduct of an umbrella review.Methods: Discussion and testing of the elements of methods for the conduct of an umbrella review were held over a 6-month period by members of a methodology working group. The working group comprised six participants who corresponded via teleconference, e-mail and face-to-face meeting during this development period. In October 2013, the methodology was presented in a workshop at the Joanna Briggs Institute Convention. Workshop participants, review authors and methodologists provided further testing, critique and feedback on the proposed methodology.Results: This study describes the methodology and methods developed for the conduct of an umbrella review that includes published systematic reviews and meta-analyses as the analytical unit of the review. Details are provided regarding the essential elements of an umbrella review, including presentation of the review question in a Population, Intervention, Comparator, Outcome format, nuances of the inclusion criteria and search strategy. A critical appraisal tool with 10 questions to help assess risk of bias in systematic reviews and meta-analyses was also developed and tested. Relevant details to extract from included reviews and how to best present the findings of both quantitative and qualitative systematic reviews in a reader friendly format are provided.Conclusions: Umbrella reviews provide a ready means for decision makers in healthcare to gain a clear understanding of a broad topic area. The umbrella review methodology described here is the firs…","author":[{"dropping-particle":"","family":"Aromataris","given":"Edoardo","non-dropping-particle":"","parse-names":false,"suffix":""},{"dropping-particle":"","family":"Fernandez","given":"Ritin","non-dropping-particle":"","parse-names":false,"suffix":""},{"dropping-particle":"","family":"Godfrey","given":"Christina M.","non-dropping-particle":"","parse-names":false,"suffix":""},{"dropping-particle":"","family":"Holly","given":"Cheryl","non-dropping-particle":"","parse-names":false,"suffix":""},{"dropping-particle":"","family":"Khalil","given":"Hanan","non-dropping-particle":"","parse-names":false,"suffix":""},{"dropping-particle":"","family":"Tungpunkom","given":"Patraporn","non-dropping-particle":"","parse-names":false,"suffix":""}],"container-title":"International Journal of Evidence-Based Healthcare","id":"ITEM-1","issue":"3","issued":{"date-parts":[["2015","9","1"]]},"page":"132-140","publisher":"Lippincott Williams and Wilkins","title":"Summarizing systematic reviews","type":"article-journal","volume":"13"},"label":"section","suffix":"; Table 1","suppress-author":1,"uris":["http://www.mendeley.com/documents/?uuid=feb7ab1c-2912-390b-886a-9bee7139fed1"]}],"mendeley":{"formattedCitation":"(2015; Table 1)","plainTextFormattedCitation":"(2015; Table 1)","previouslyFormattedCitation":"(2015; Table 1)"},"properties":{"noteIndex":0},"schema":"https://github.com/citation-style-language/schema/raw/master/csl-citation.json"}</w:instrText>
      </w:r>
      <w:r w:rsidR="00090FF4">
        <w:fldChar w:fldCharType="separate"/>
      </w:r>
      <w:r w:rsidR="00090FF4" w:rsidRPr="00090FF4">
        <w:rPr>
          <w:noProof/>
        </w:rPr>
        <w:t>(2015; Table 1)</w:t>
      </w:r>
      <w:r w:rsidR="00090FF4">
        <w:fldChar w:fldCharType="end"/>
      </w:r>
      <w:r w:rsidR="00090FF4">
        <w:t xml:space="preserve"> in assessing the quality of each review.</w:t>
      </w:r>
      <w:r w:rsidR="001E79A4">
        <w:t xml:space="preserve"> I omitted </w:t>
      </w:r>
      <w:r w:rsidR="00BB25D7">
        <w:t xml:space="preserve">questions assessing the appropriateness of recommendations </w:t>
      </w:r>
      <w:r w:rsidR="007013DF">
        <w:t>for ongoing research or policy and practice</w:t>
      </w:r>
      <w:r w:rsidR="00D91132">
        <w:t xml:space="preserve"> as these were not relevant.</w:t>
      </w:r>
      <w:commentRangeEnd w:id="141"/>
      <w:r w:rsidR="00907B74">
        <w:rPr>
          <w:rStyle w:val="CommentReference"/>
        </w:rPr>
        <w:commentReference w:id="141"/>
      </w:r>
    </w:p>
    <w:p w14:paraId="0D6D65A8" w14:textId="52B8975A" w:rsidR="00751C7C" w:rsidRDefault="00751C7C" w:rsidP="00751C7C">
      <w:pPr>
        <w:pStyle w:val="Heading3"/>
        <w:numPr>
          <w:ilvl w:val="2"/>
          <w:numId w:val="1"/>
        </w:numPr>
      </w:pPr>
      <w:r>
        <w:t>Analysis</w:t>
      </w:r>
    </w:p>
    <w:p w14:paraId="38E1A01E" w14:textId="77777777" w:rsidR="00751C7C" w:rsidRDefault="00751C7C" w:rsidP="00751C7C">
      <w:pPr>
        <w:pStyle w:val="Heading4"/>
        <w:numPr>
          <w:ilvl w:val="3"/>
          <w:numId w:val="1"/>
        </w:numPr>
      </w:pPr>
      <w:r>
        <w:t>Assessing feasibility using adapted questions</w:t>
      </w:r>
    </w:p>
    <w:p w14:paraId="42C880AE" w14:textId="56FEF91A" w:rsidR="00751C7C" w:rsidRPr="002132C2" w:rsidRDefault="00751C7C" w:rsidP="00751C7C">
      <w:pPr>
        <w:pStyle w:val="BodyText"/>
      </w:pPr>
      <w:r>
        <w:t xml:space="preserve">To assess the plausibility of each hypothesised cause, </w:t>
      </w:r>
      <w:r w:rsidR="00785D2F">
        <w:t xml:space="preserve">I developed </w:t>
      </w:r>
      <w:r>
        <w:t>a series of questions to determine the strength of evidence presented in the included reviews. The criteria developed by Bradford Hill were used as a starting point</w:t>
      </w:r>
      <w:r w:rsidR="008B36AC">
        <w:t xml:space="preserve"> </w:t>
      </w:r>
      <w:r w:rsidR="008B36AC">
        <w:fldChar w:fldCharType="begin" w:fldLock="1"/>
      </w:r>
      <w:r w:rsidR="008B36AC">
        <w:instrText>ADDIN CSL_CITATION {"citationItems":[{"id":"ITEM-1","itemData":{"PMID":"14283879","author":[{"dropping-particle":"","family":"Hill","given":"Austin Bradford","non-dropping-particle":"","parse-names":false,"suffix":""}],"container-title":"Proceedings of the Royal Society of Medicine","id":"ITEM-1","issue":"5","issued":{"date-parts":[["1965","5"]]},"page":"295-300","publisher":"Royal Society of Medicine Press","title":"The Environment and Disease: Association or Causation","type":"article-journal","volume":"58"},"uris":["http://www.mendeley.com/documents/?uuid=4dfd2551-f148-33fc-bac8-4da1db8f823b"]}],"mendeley":{"formattedCitation":"(Hill, 1965)","plainTextFormattedCitation":"(Hill, 1965)","previouslyFormattedCitation":"(Hill, 1965)"},"properties":{"noteIndex":0},"schema":"https://github.com/citation-style-language/schema/raw/master/csl-citation.json"}</w:instrText>
      </w:r>
      <w:r w:rsidR="008B36AC">
        <w:fldChar w:fldCharType="separate"/>
      </w:r>
      <w:r w:rsidR="008B36AC" w:rsidRPr="008B36AC">
        <w:rPr>
          <w:noProof/>
        </w:rPr>
        <w:t>(Hill, 1965)</w:t>
      </w:r>
      <w:r w:rsidR="008B36AC">
        <w:fldChar w:fldCharType="end"/>
      </w:r>
      <w:r>
        <w:t xml:space="preserve">. Adaptation of these was necessary to account for the anticipated heterogeneity of evidence presented in the reviews and the likely complexity of the proposed exposures to be tested. An updated model for this purpose is presented by </w:t>
      </w:r>
      <w:r w:rsidR="00931032">
        <w:t>Howick et al.</w:t>
      </w:r>
      <w:r w:rsidR="00931032">
        <w:rPr>
          <w:noProof/>
        </w:rPr>
        <w:t xml:space="preserve"> </w:t>
      </w:r>
      <w:r w:rsidR="00931032">
        <w:fldChar w:fldCharType="begin" w:fldLock="1"/>
      </w:r>
      <w:r w:rsidR="00126AB9">
        <w:instrText>ADDIN CSL_CITATION {"citationItems":[{"id":"ITEM-1","itemData":{"DOI":"10.1258/jrsm.2009.090020","ISBN":"1758-1095 (Electronic)\r0141-0768 (Linking)","PMID":"19417051","author":[{"dropping-particle":"","family":"Howick","given":"J","non-dropping-particle":"","parse-names":false,"suffix":""},{"dropping-particle":"","family":"Glasziou","given":"P","non-dropping-particle":"","parse-names":false,"suffix":""},{"dropping-particle":"","family":"Aronson","given":"J K","non-dropping-particle":"","parse-names":false,"suffix":""}],"container-title":"Journal of the Royal Society of Medicine","id":"ITEM-1","issue":"5","issued":{"date-parts":[["2009"]]},"note":"Howick, Jeremy\nGlasziou, Paul\nAronson, Jeffrey K\neng\nG0800055/Medical Research Council/United Kingdom\nEngland\n2009/05/07 09:00\nJ R Soc Med. 2009 May;102(5):186-94. doi: 10.1258/jrsm.2009.090020.","page":"186-194","title":"The evolution of evidence hierarchies: what can Bradford Hill's 'guidelines for causation' contribute?","type":"article-journal","volume":"102"},"label":"section","suppress-author":1,"uris":["http://www.mendeley.com/documents/?uuid=79d4d05a-c470-4954-b6b8-fa0faebd2c1a"]}],"mendeley":{"formattedCitation":"(2009)","plainTextFormattedCitation":"(2009)","previouslyFormattedCitation":"(2009)"},"properties":{"noteIndex":0},"schema":"https://github.com/citation-style-language/schema/raw/master/csl-citation.json"}</w:instrText>
      </w:r>
      <w:r w:rsidR="00931032">
        <w:fldChar w:fldCharType="separate"/>
      </w:r>
      <w:r w:rsidR="00931032" w:rsidRPr="00931032">
        <w:rPr>
          <w:noProof/>
        </w:rPr>
        <w:t>(2009)</w:t>
      </w:r>
      <w:r w:rsidR="00931032">
        <w:fldChar w:fldCharType="end"/>
      </w:r>
      <w:r>
        <w:t>. This is intended to account for various types of evidence available in the ‘evidence hierarchy’, allowing some confidence of causation to be drawn from non-RCT evidence (</w:t>
      </w:r>
      <w:r>
        <w:fldChar w:fldCharType="begin"/>
      </w:r>
      <w:r>
        <w:instrText xml:space="preserve"> REF _Ref529802248 \h </w:instrText>
      </w:r>
      <w:r>
        <w:fldChar w:fldCharType="separate"/>
      </w:r>
      <w:r>
        <w:t xml:space="preserve">Table </w:t>
      </w:r>
      <w:r>
        <w:rPr>
          <w:noProof/>
        </w:rPr>
        <w:t>1</w:t>
      </w:r>
      <w:r>
        <w:fldChar w:fldCharType="end"/>
      </w:r>
      <w:r>
        <w:t>).</w:t>
      </w:r>
    </w:p>
    <w:tbl>
      <w:tblPr>
        <w:tblStyle w:val="PlainTable4"/>
        <w:tblW w:w="0" w:type="auto"/>
        <w:tblLook w:val="0420" w:firstRow="1" w:lastRow="0" w:firstColumn="0" w:lastColumn="0" w:noHBand="0" w:noVBand="1"/>
      </w:tblPr>
      <w:tblGrid>
        <w:gridCol w:w="1675"/>
        <w:gridCol w:w="6258"/>
        <w:gridCol w:w="1931"/>
      </w:tblGrid>
      <w:tr w:rsidR="00751C7C" w:rsidRPr="002132C2" w14:paraId="3B4C191D" w14:textId="77777777" w:rsidTr="00CC469D">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14:paraId="20FD6EA0" w14:textId="77777777" w:rsidR="00751C7C" w:rsidRPr="002132C2" w:rsidRDefault="00751C7C" w:rsidP="00CC469D">
            <w:r>
              <w:t>Type of evidence</w:t>
            </w:r>
          </w:p>
        </w:tc>
        <w:tc>
          <w:tcPr>
            <w:tcW w:w="0" w:type="auto"/>
            <w:hideMark/>
          </w:tcPr>
          <w:p w14:paraId="3589BAAE" w14:textId="77777777" w:rsidR="00751C7C" w:rsidRPr="002132C2" w:rsidRDefault="00751C7C" w:rsidP="00CC469D">
            <w:r>
              <w:t>Revised, structured guidelines</w:t>
            </w:r>
          </w:p>
        </w:tc>
        <w:tc>
          <w:tcPr>
            <w:tcW w:w="0" w:type="auto"/>
            <w:hideMark/>
          </w:tcPr>
          <w:p w14:paraId="7FCB74C8" w14:textId="77777777" w:rsidR="00751C7C" w:rsidRPr="002132C2" w:rsidRDefault="00751C7C" w:rsidP="00CC469D">
            <w:r>
              <w:t>Hill's original guidelines</w:t>
            </w:r>
          </w:p>
        </w:tc>
      </w:tr>
      <w:tr w:rsidR="00751C7C" w:rsidRPr="002132C2" w14:paraId="0A76A210" w14:textId="77777777" w:rsidTr="00CC469D">
        <w:trPr>
          <w:cnfStyle w:val="000000100000" w:firstRow="0" w:lastRow="0" w:firstColumn="0" w:lastColumn="0" w:oddVBand="0" w:evenVBand="0" w:oddHBand="1" w:evenHBand="0" w:firstRowFirstColumn="0" w:firstRowLastColumn="0" w:lastRowFirstColumn="0" w:lastRowLastColumn="0"/>
          <w:trHeight w:val="20"/>
        </w:trPr>
        <w:tc>
          <w:tcPr>
            <w:tcW w:w="0" w:type="auto"/>
            <w:vMerge w:val="restart"/>
            <w:hideMark/>
          </w:tcPr>
          <w:p w14:paraId="716C3C22" w14:textId="77777777" w:rsidR="00751C7C" w:rsidRPr="002132C2" w:rsidRDefault="00751C7C" w:rsidP="00CC469D">
            <w:r w:rsidRPr="002132C2">
              <w:rPr>
                <w:i/>
                <w:iCs/>
              </w:rPr>
              <w:t>Direct</w:t>
            </w:r>
          </w:p>
        </w:tc>
        <w:tc>
          <w:tcPr>
            <w:tcW w:w="0" w:type="auto"/>
            <w:hideMark/>
          </w:tcPr>
          <w:p w14:paraId="604BD2F2" w14:textId="77777777" w:rsidR="00751C7C" w:rsidRPr="002132C2" w:rsidRDefault="00751C7C" w:rsidP="00CC469D">
            <w:r w:rsidRPr="002132C2">
              <w:t>Size of effect not attrib</w:t>
            </w:r>
            <w:r>
              <w:t>utable to plausible confounding</w:t>
            </w:r>
          </w:p>
        </w:tc>
        <w:tc>
          <w:tcPr>
            <w:tcW w:w="0" w:type="auto"/>
            <w:hideMark/>
          </w:tcPr>
          <w:p w14:paraId="57E86BA6" w14:textId="77777777" w:rsidR="00751C7C" w:rsidRPr="002132C2" w:rsidRDefault="00751C7C" w:rsidP="00CC469D">
            <w:r>
              <w:t>Experiment</w:t>
            </w:r>
          </w:p>
        </w:tc>
      </w:tr>
      <w:tr w:rsidR="00751C7C" w:rsidRPr="002132C2" w14:paraId="26A955D1" w14:textId="77777777" w:rsidTr="00CC469D">
        <w:trPr>
          <w:trHeight w:val="20"/>
        </w:trPr>
        <w:tc>
          <w:tcPr>
            <w:tcW w:w="0" w:type="auto"/>
            <w:vMerge/>
            <w:hideMark/>
          </w:tcPr>
          <w:p w14:paraId="043402BA" w14:textId="77777777" w:rsidR="00751C7C" w:rsidRPr="002132C2" w:rsidRDefault="00751C7C" w:rsidP="00CC469D"/>
        </w:tc>
        <w:tc>
          <w:tcPr>
            <w:tcW w:w="0" w:type="auto"/>
            <w:hideMark/>
          </w:tcPr>
          <w:p w14:paraId="5A5954EA" w14:textId="77777777" w:rsidR="00751C7C" w:rsidRPr="002132C2" w:rsidRDefault="00751C7C" w:rsidP="00CC469D">
            <w:r w:rsidRPr="002132C2">
              <w:t xml:space="preserve">Appropriate temporal and/or spatial proximity (cause precedes effect and effect occurs after a plausible </w:t>
            </w:r>
            <w:r w:rsidRPr="002132C2">
              <w:lastRenderedPageBreak/>
              <w:t>interval; cause occurs at the</w:t>
            </w:r>
            <w:r>
              <w:t xml:space="preserve"> same site as the intervention)</w:t>
            </w:r>
          </w:p>
        </w:tc>
        <w:tc>
          <w:tcPr>
            <w:tcW w:w="0" w:type="auto"/>
            <w:hideMark/>
          </w:tcPr>
          <w:p w14:paraId="301B6974" w14:textId="77777777" w:rsidR="00751C7C" w:rsidRPr="002132C2" w:rsidRDefault="00751C7C" w:rsidP="00CC469D">
            <w:r>
              <w:lastRenderedPageBreak/>
              <w:t>Strength</w:t>
            </w:r>
          </w:p>
        </w:tc>
      </w:tr>
      <w:tr w:rsidR="00751C7C" w:rsidRPr="002132C2" w14:paraId="1FE41EA3" w14:textId="77777777" w:rsidTr="00CC469D">
        <w:trPr>
          <w:cnfStyle w:val="000000100000" w:firstRow="0" w:lastRow="0" w:firstColumn="0" w:lastColumn="0" w:oddVBand="0" w:evenVBand="0" w:oddHBand="1" w:evenHBand="0" w:firstRowFirstColumn="0" w:firstRowLastColumn="0" w:lastRowFirstColumn="0" w:lastRowLastColumn="0"/>
          <w:trHeight w:val="20"/>
        </w:trPr>
        <w:tc>
          <w:tcPr>
            <w:tcW w:w="0" w:type="auto"/>
            <w:vMerge/>
            <w:hideMark/>
          </w:tcPr>
          <w:p w14:paraId="494E0220" w14:textId="77777777" w:rsidR="00751C7C" w:rsidRPr="002132C2" w:rsidRDefault="00751C7C" w:rsidP="00CC469D"/>
        </w:tc>
        <w:tc>
          <w:tcPr>
            <w:tcW w:w="0" w:type="auto"/>
            <w:hideMark/>
          </w:tcPr>
          <w:p w14:paraId="50B45F3D" w14:textId="77777777" w:rsidR="00751C7C" w:rsidRPr="002132C2" w:rsidRDefault="00751C7C" w:rsidP="00CC469D">
            <w:r w:rsidRPr="002132C2">
              <w:t>Dose</w:t>
            </w:r>
            <w:r w:rsidRPr="002132C2">
              <w:rPr>
                <w:rFonts w:ascii="Cambria Math" w:hAnsi="Cambria Math" w:cs="Cambria Math"/>
              </w:rPr>
              <w:t>‐</w:t>
            </w:r>
            <w:r w:rsidRPr="002132C2">
              <w:t>responsiveness and reversibility</w:t>
            </w:r>
          </w:p>
        </w:tc>
        <w:tc>
          <w:tcPr>
            <w:tcW w:w="0" w:type="auto"/>
            <w:hideMark/>
          </w:tcPr>
          <w:p w14:paraId="32B68A4B" w14:textId="77777777" w:rsidR="00751C7C" w:rsidRPr="002132C2" w:rsidRDefault="00751C7C" w:rsidP="00CC469D">
            <w:r>
              <w:t>Temporality</w:t>
            </w:r>
          </w:p>
        </w:tc>
      </w:tr>
      <w:tr w:rsidR="00751C7C" w:rsidRPr="002132C2" w14:paraId="0B82B467" w14:textId="77777777" w:rsidTr="00CC469D">
        <w:trPr>
          <w:trHeight w:val="20"/>
        </w:trPr>
        <w:tc>
          <w:tcPr>
            <w:tcW w:w="0" w:type="auto"/>
            <w:vMerge w:val="restart"/>
            <w:hideMark/>
          </w:tcPr>
          <w:p w14:paraId="0D782052" w14:textId="77777777" w:rsidR="00751C7C" w:rsidRPr="002132C2" w:rsidRDefault="00751C7C" w:rsidP="00CC469D">
            <w:r w:rsidRPr="002132C2">
              <w:rPr>
                <w:i/>
                <w:iCs/>
              </w:rPr>
              <w:t>Mechanistic</w:t>
            </w:r>
          </w:p>
        </w:tc>
        <w:tc>
          <w:tcPr>
            <w:tcW w:w="0" w:type="auto"/>
            <w:hideMark/>
          </w:tcPr>
          <w:p w14:paraId="547C99BE" w14:textId="77777777" w:rsidR="00751C7C" w:rsidRPr="002132C2" w:rsidRDefault="00751C7C" w:rsidP="00CC469D">
            <w:r w:rsidRPr="002132C2">
              <w:t>Evidence for a mechanism of action (bi</w:t>
            </w:r>
            <w:r>
              <w:t>ological, chemical, mechanical)</w:t>
            </w:r>
          </w:p>
        </w:tc>
        <w:tc>
          <w:tcPr>
            <w:tcW w:w="0" w:type="auto"/>
            <w:hideMark/>
          </w:tcPr>
          <w:p w14:paraId="4B22F174" w14:textId="77777777" w:rsidR="00751C7C" w:rsidRDefault="00751C7C" w:rsidP="00CC469D">
            <w:r w:rsidRPr="002132C2">
              <w:t>Biological gradient</w:t>
            </w:r>
          </w:p>
          <w:p w14:paraId="1695CA68" w14:textId="77777777" w:rsidR="00751C7C" w:rsidRPr="002132C2" w:rsidRDefault="00751C7C" w:rsidP="00CC469D">
            <w:r>
              <w:t>Biological plausibility</w:t>
            </w:r>
          </w:p>
        </w:tc>
      </w:tr>
      <w:tr w:rsidR="00751C7C" w:rsidRPr="002132C2" w14:paraId="7AD050BF" w14:textId="77777777" w:rsidTr="00CC469D">
        <w:trPr>
          <w:cnfStyle w:val="000000100000" w:firstRow="0" w:lastRow="0" w:firstColumn="0" w:lastColumn="0" w:oddVBand="0" w:evenVBand="0" w:oddHBand="1" w:evenHBand="0" w:firstRowFirstColumn="0" w:firstRowLastColumn="0" w:lastRowFirstColumn="0" w:lastRowLastColumn="0"/>
          <w:trHeight w:val="20"/>
        </w:trPr>
        <w:tc>
          <w:tcPr>
            <w:tcW w:w="0" w:type="auto"/>
            <w:vMerge/>
            <w:hideMark/>
          </w:tcPr>
          <w:p w14:paraId="304F84DF" w14:textId="77777777" w:rsidR="00751C7C" w:rsidRPr="002132C2" w:rsidRDefault="00751C7C" w:rsidP="00CC469D"/>
        </w:tc>
        <w:tc>
          <w:tcPr>
            <w:tcW w:w="0" w:type="auto"/>
            <w:hideMark/>
          </w:tcPr>
          <w:p w14:paraId="75A9345A" w14:textId="77777777" w:rsidR="00751C7C" w:rsidRPr="002132C2" w:rsidRDefault="00751C7C" w:rsidP="00CC469D">
            <w:r>
              <w:t>Coherence</w:t>
            </w:r>
          </w:p>
        </w:tc>
        <w:tc>
          <w:tcPr>
            <w:tcW w:w="0" w:type="auto"/>
            <w:hideMark/>
          </w:tcPr>
          <w:p w14:paraId="774A5CA0" w14:textId="77777777" w:rsidR="00751C7C" w:rsidRPr="002132C2" w:rsidRDefault="00751C7C" w:rsidP="00CC469D">
            <w:r>
              <w:t>Coherence</w:t>
            </w:r>
          </w:p>
        </w:tc>
      </w:tr>
      <w:tr w:rsidR="008A52EB" w:rsidRPr="002132C2" w14:paraId="0EC4151A" w14:textId="77777777" w:rsidTr="00CC469D">
        <w:trPr>
          <w:trHeight w:val="20"/>
        </w:trPr>
        <w:tc>
          <w:tcPr>
            <w:tcW w:w="0" w:type="auto"/>
            <w:vMerge w:val="restart"/>
            <w:shd w:val="clear" w:color="auto" w:fill="F2F2F2" w:themeFill="background1" w:themeFillShade="F2"/>
            <w:hideMark/>
          </w:tcPr>
          <w:p w14:paraId="24B69B83" w14:textId="77777777" w:rsidR="008A52EB" w:rsidRPr="002132C2" w:rsidRDefault="008A52EB" w:rsidP="00CC469D">
            <w:r w:rsidRPr="002132C2">
              <w:rPr>
                <w:i/>
                <w:iCs/>
              </w:rPr>
              <w:t>Parallel</w:t>
            </w:r>
          </w:p>
        </w:tc>
        <w:tc>
          <w:tcPr>
            <w:tcW w:w="0" w:type="auto"/>
            <w:hideMark/>
          </w:tcPr>
          <w:p w14:paraId="0C78A844" w14:textId="77777777" w:rsidR="008A52EB" w:rsidRPr="002132C2" w:rsidRDefault="008A52EB" w:rsidP="00CC469D">
            <w:r>
              <w:t>Replicability</w:t>
            </w:r>
          </w:p>
        </w:tc>
        <w:tc>
          <w:tcPr>
            <w:tcW w:w="0" w:type="auto"/>
            <w:hideMark/>
          </w:tcPr>
          <w:p w14:paraId="0BDBEA9C" w14:textId="77777777" w:rsidR="008A52EB" w:rsidRPr="002132C2" w:rsidRDefault="008A52EB" w:rsidP="00CC469D">
            <w:r>
              <w:t>Consistency</w:t>
            </w:r>
          </w:p>
        </w:tc>
      </w:tr>
      <w:tr w:rsidR="008A52EB" w:rsidRPr="002132C2" w14:paraId="1E47E6B5" w14:textId="77777777" w:rsidTr="00CC469D">
        <w:trPr>
          <w:cnfStyle w:val="000000100000" w:firstRow="0" w:lastRow="0" w:firstColumn="0" w:lastColumn="0" w:oddVBand="0" w:evenVBand="0" w:oddHBand="1" w:evenHBand="0" w:firstRowFirstColumn="0" w:firstRowLastColumn="0" w:lastRowFirstColumn="0" w:lastRowLastColumn="0"/>
          <w:trHeight w:val="20"/>
        </w:trPr>
        <w:tc>
          <w:tcPr>
            <w:tcW w:w="0" w:type="auto"/>
            <w:vMerge/>
            <w:hideMark/>
          </w:tcPr>
          <w:p w14:paraId="136A434A" w14:textId="77777777" w:rsidR="008A52EB" w:rsidRPr="002132C2" w:rsidRDefault="008A52EB" w:rsidP="00CC469D"/>
        </w:tc>
        <w:tc>
          <w:tcPr>
            <w:tcW w:w="0" w:type="auto"/>
            <w:hideMark/>
          </w:tcPr>
          <w:p w14:paraId="6EA4343D" w14:textId="77777777" w:rsidR="008A52EB" w:rsidRPr="002132C2" w:rsidRDefault="008A52EB" w:rsidP="00CC469D">
            <w:r>
              <w:t>Similarity</w:t>
            </w:r>
          </w:p>
        </w:tc>
        <w:tc>
          <w:tcPr>
            <w:tcW w:w="0" w:type="auto"/>
            <w:hideMark/>
          </w:tcPr>
          <w:p w14:paraId="2C74F781" w14:textId="77777777" w:rsidR="008A52EB" w:rsidRPr="002132C2" w:rsidRDefault="008A52EB" w:rsidP="00CC469D">
            <w:pPr>
              <w:keepNext/>
            </w:pPr>
            <w:r>
              <w:t>Analogy</w:t>
            </w:r>
          </w:p>
        </w:tc>
      </w:tr>
    </w:tbl>
    <w:p w14:paraId="12108F2B" w14:textId="44FC72D9" w:rsidR="00F854E3" w:rsidRPr="00F854E3" w:rsidRDefault="00751C7C" w:rsidP="00B514DB">
      <w:pPr>
        <w:pStyle w:val="Caption"/>
        <w:rPr>
          <w:noProof/>
          <w:vanish/>
          <w:specVanish/>
        </w:rPr>
      </w:pPr>
      <w:bookmarkStart w:id="143" w:name="_Ref529802248"/>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143"/>
      <w:r>
        <w:t xml:space="preserve"> </w:t>
      </w:r>
      <w:r w:rsidRPr="009A7247">
        <w:t>Bradford Hill's original guid</w:t>
      </w:r>
      <w:r>
        <w:t xml:space="preserve">elines and proposed revisions </w:t>
      </w:r>
      <w:r w:rsidR="00882A16">
        <w:fldChar w:fldCharType="begin" w:fldLock="1"/>
      </w:r>
      <w:r w:rsidR="00F854E3">
        <w:instrText>ADDIN CSL_CITATION {"citationItems":[{"id":"ITEM-1","itemData":{"DOI":"10.1258/jrsm.2009.090020","ISBN":"1758-1095 (Electronic)\r0141-0768 (Linking)","PMID":"19417051","author":[{"dropping-particle":"","family":"Howick","given":"J","non-dropping-particle":"","parse-names":false,"suffix":""},{"dropping-particle":"","family":"Glasziou","given":"P","non-dropping-particle":"","parse-names":false,"suffix":""},{"dropping-particle":"","family":"Aronson","given":"J K","non-dropping-particle":"","parse-names":false,"suffix":""}],"container-title":"Journal of the Royal Society of Medicine","id":"ITEM-1","issue":"5","issued":{"date-parts":[["2009"]]},"note":"Howick, Jeremy\nGlasziou, Paul\nAronson, Jeffrey K\neng\nG0800055/Medical Research Council/United Kingdom\nEngland\n2009/05/07 09:00\nJ R Soc Med. 2009 May;102(5):186-94. doi: 10.1258/jrsm.2009.090020.","page":"186-194","title":"The evolution of evidence hierarchies: what can Bradford Hill's 'guidelines for causation' contribute?","type":"article-journal","volume":"102"},"label":"section","suffix":"; Table 1","uris":["http://www.mendeley.com/documents/?uuid=79d4d05a-c470-4954-b6b8-fa0faebd2c1a"]}],"mendeley":{"formattedCitation":"(Howick et al., 2009; Table 1)","plainTextFormattedCitation":"(Howick et al., 2009; Table 1)","previouslyFormattedCitation":"(Howick et al., 2009; Table 1)"},"properties":{"noteIndex":0},"schema":"https://github.com/citation-style-language/schema/raw/master/csl-citation.json"}</w:instrText>
      </w:r>
      <w:r w:rsidR="00882A16">
        <w:fldChar w:fldCharType="separate"/>
      </w:r>
      <w:r w:rsidR="00F854E3" w:rsidRPr="00F854E3">
        <w:rPr>
          <w:b w:val="0"/>
          <w:noProof/>
        </w:rPr>
        <w:t>(Howick et al., 2009; Table 1)</w:t>
      </w:r>
      <w:r w:rsidR="00882A16">
        <w:fldChar w:fldCharType="end"/>
      </w:r>
      <w:r w:rsidR="00B514DB">
        <w:rPr>
          <w:noProof/>
        </w:rPr>
        <w:t>.</w:t>
      </w:r>
    </w:p>
    <w:p w14:paraId="476A753C" w14:textId="0B949630" w:rsidR="00751C7C" w:rsidRDefault="00F854E3" w:rsidP="00F854E3">
      <w:pPr>
        <w:pStyle w:val="Caption2"/>
        <w:rPr>
          <w:noProof/>
        </w:rPr>
      </w:pPr>
      <w:r>
        <w:rPr>
          <w:noProof/>
        </w:rPr>
        <w:t xml:space="preserve"> </w:t>
      </w:r>
      <w:r w:rsidR="00C54F34">
        <w:rPr>
          <w:noProof/>
        </w:rPr>
        <w:t>'Coherence' is moved from the 'Parallel' subheading to 'Mechanistic', in accordance with the paper's summary of the guidelines</w:t>
      </w:r>
    </w:p>
    <w:p w14:paraId="5A206393" w14:textId="77777777" w:rsidR="00751C7C" w:rsidRPr="009A01F7" w:rsidRDefault="00751C7C" w:rsidP="00751C7C">
      <w:pPr>
        <w:pStyle w:val="Captionspace"/>
      </w:pPr>
    </w:p>
    <w:p w14:paraId="2798E402" w14:textId="684992DC" w:rsidR="00751C7C" w:rsidRPr="00751C7C" w:rsidRDefault="00751C7C" w:rsidP="00751C7C">
      <w:pPr>
        <w:pStyle w:val="BodyText"/>
      </w:pPr>
      <w:r>
        <w:t>Use of the criteria for assessing non-randomised evidence for public health interventions is also discussed by Schünemann et al.</w:t>
      </w:r>
      <w:r w:rsidR="00C54F34">
        <w:rPr>
          <w:noProof/>
        </w:rPr>
        <w:t xml:space="preserve"> </w:t>
      </w:r>
      <w:r w:rsidR="00126AB9">
        <w:rPr>
          <w:noProof/>
        </w:rPr>
        <w:fldChar w:fldCharType="begin" w:fldLock="1"/>
      </w:r>
      <w:r w:rsidR="00126AB9">
        <w:rPr>
          <w:noProof/>
        </w:rPr>
        <w:instrText>ADDIN CSL_CITATION {"citationItems":[{"id":"ITEM-1","itemData":{"DOI":"10.1136/jech.2010.119933","ISBN":"1470-2738 (Electronic)\r0143-005X (Linking)","PMID":"20947872","abstract":"This article describes how the Grading of Recommendations Assessment, Development and Evaluation (GRADE) approach to grading the quality of evidence and strength of recommendations considers the Bradford Hill criteria for causation and how GRADE may relate to questions in public health. A primary concern in public health is that evidence from non-randomised studies may provide a more adequate or best available measure of a public health strategy's impact, but that such evidence might be graded as lower quality in the GRADE framework. GRADE, however, presents a framework that describes both criteria for assessing the quality of research evidence and the strength of recommendations that includes considerations arising from the Bradford Hill criteria. GRADE places emphasis on recommendations and in assessing quality of evidence; GRADE notes that randomisation is only one of many relevant factors. This article describes how causation may relate to developing recommendations and how the Bradford Hill criteria are considered in GRADE, using examples from the public health literature with a focus on immunisation.","author":[{"dropping-particle":"","family":"Schunemann","given":"H","non-dropping-particle":"","parse-names":false,"suffix":""},{"dropping-particle":"","family":"Hill","given":"S","non-dropping-particle":"","parse-names":false,"suffix":""},{"dropping-particle":"","family":"Guyatt","given":"G","non-dropping-particle":"","parse-names":false,"suffix":""},{"dropping-particle":"","family":"Akl","given":"E A","non-dropping-particle":"","parse-names":false,"suffix":""},{"dropping-particle":"","family":"Ahmed","given":"F","non-dropping-particle":"","parse-names":false,"suffix":""}],"container-title":"Journal of Epidemiology and Community Health","id":"ITEM-1","issue":"5","issued":{"date-parts":[["2011"]]},"note":"Schunemann, Holger\nHill, Suzanne\nGuyatt, Gordon\nAkl, Elie A\nAhmed, Faruque\neng\nEngland\n2010/10/16 06:00\nJ Epidemiol Community Health. 2011 May;65(5):392-5. doi: 10.1136/jech.2010.119933. Epub 2010 Oct 14.","page":"392-395","title":"The GRADE approach and Bradford Hill's criteria for causation","type":"article-journal","volume":"65"},"label":"section","suppress-author":1,"uris":["http://www.mendeley.com/documents/?uuid=58bd91cf-490b-44c6-a0fb-70a1465ddc04"]}],"mendeley":{"formattedCitation":"(2011)","plainTextFormattedCitation":"(2011)","previouslyFormattedCitation":"(2011)"},"properties":{"noteIndex":0},"schema":"https://github.com/citation-style-language/schema/raw/master/csl-citation.json"}</w:instrText>
      </w:r>
      <w:r w:rsidR="00126AB9">
        <w:rPr>
          <w:noProof/>
        </w:rPr>
        <w:fldChar w:fldCharType="separate"/>
      </w:r>
      <w:r w:rsidR="00126AB9" w:rsidRPr="00126AB9">
        <w:rPr>
          <w:noProof/>
        </w:rPr>
        <w:t>(2011)</w:t>
      </w:r>
      <w:r w:rsidR="00126AB9">
        <w:rPr>
          <w:noProof/>
        </w:rPr>
        <w:fldChar w:fldCharType="end"/>
      </w:r>
      <w:r>
        <w:t xml:space="preserve"> and Hultcrantz et al.</w:t>
      </w:r>
      <w:r w:rsidR="00126AB9">
        <w:t xml:space="preserve"> </w:t>
      </w:r>
      <w:r w:rsidR="00126AB9">
        <w:fldChar w:fldCharType="begin" w:fldLock="1"/>
      </w:r>
      <w:r w:rsidR="00882A16">
        <w:instrText>ADDIN CSL_CITATION {"citationItems":[{"id":"ITEM-1","itemData":{"DOI":"10.1016/j.jclinepi.2017.05.006","ISSN":"18785921","PMID":"28529184","abstract":"Objective To clarify the grading of recommendations assessment, development and evaluation (GRADE) definition of certainty of evidence and suggest possible approaches to rating certainty of the evidence for systematic reviews, health technology assessments, and guidelines. Study Design and Setting This work was carried out by a project group within the GRADE Working Group, through brainstorming and iterative refinement of ideas, using input from workshops, presentations, and discussions at GRADE Working Group meetings to produce this document, which constitutes official GRADE guidance. Results Certainty of evidence is best considered as the certainty that a true effect lies on one side of a specified threshold or within a chosen range. We define possible approaches for choosing threshold or range. For guidelines, what we call a fully contextualized approach requires simultaneously considering all critical outcomes and their relative value. Less-contextualized approaches, more appropriate for systematic reviews and health technology assessments, include using specified ranges of magnitude of effect, for example, ranges of what we might consider no effect, trivial, small, moderate, or large effects. Conclusion It is desirable for systematic review authors, guideline panelists, and health technology assessors to specify the threshold or ranges they are using when rating the certainty in evidence.","author":[{"dropping-particle":"","family":"Hultcrantz","given":"Monica","non-dropping-particle":"","parse-names":false,"suffix":""},{"dropping-particle":"","family":"Rind","given":"David","non-dropping-particle":"","parse-names":false,"suffix":""},{"dropping-particle":"","family":"Akl","given":"Elie A.","non-dropping-particle":"","parse-names":false,"suffix":""},{"dropping-particle":"","family":"Treweek","given":"Shaun","non-dropping-particle":"","parse-names":false,"suffix":""},{"dropping-particle":"","family":"Mustafa","given":"Reem A.","non-dropping-particle":"","parse-names":false,"suffix":""},{"dropping-particle":"","family":"Iorio","given":"Alfonso","non-dropping-particle":"","parse-names":false,"suffix":""},{"dropping-particle":"","family":"Alper","given":"Brian S.","non-dropping-particle":"","parse-names":false,"suffix":""},{"dropping-particle":"","family":"Meerpohl","given":"Joerg J.","non-dropping-particle":"","parse-names":false,"suffix":""},{"dropping-particle":"","family":"Murad","given":"M. Hassan","non-dropping-particle":"","parse-names":false,"suffix":""},{"dropping-particle":"","family":"Ansari","given":"Mohammed T.","non-dropping-particle":"","parse-names":false,"suffix":""},{"dropping-particle":"","family":"Katikireddi","given":"Srinivasa Vittal","non-dropping-particle":"","parse-names":false,"suffix":""},{"dropping-particle":"","family":"Östlund","given":"Pernilla","non-dropping-particle":"","parse-names":false,"suffix":""},{"dropping-particle":"","family":"Tranæus","given":"Sofia","non-dropping-particle":"","parse-names":false,"suffix":""},{"dropping-particle":"","family":"Christensen","given":"Robin","non-dropping-particle":"","parse-names":false,"suffix":""},{"dropping-particle":"","family":"Gartlehner","given":"Gerald","non-dropping-particle":"","parse-names":false,"suffix":""},{"dropping-particle":"","family":"Brozek","given":"Jan","non-dropping-particle":"","parse-names":false,"suffix":""},{"dropping-particle":"","family":"Izcovich","given":"Ariel","non-dropping-particle":"","parse-names":false,"suffix":""},{"dropping-particle":"","family":"Schünemann","given":"Holger","non-dropping-particle":"","parse-names":false,"suffix":""},{"dropping-particle":"","family":"Guyatt","given":"Gordon","non-dropping-particle":"","parse-names":false,"suffix":""}],"container-title":"Journal of Clinical Epidemiology","id":"ITEM-1","issued":{"date-parts":[["2017"]]},"page":"4-13","title":"The GRADE Working Group clarifies the construct of certainty of evidence","type":"article-journal","volume":"87"},"label":"section","suppress-author":1,"uris":["http://www.mendeley.com/documents/?uuid=c18f8569-e49a-42e8-9e1c-8da9e0f20040"]}],"mendeley":{"formattedCitation":"(2017)","plainTextFormattedCitation":"(2017)","previouslyFormattedCitation":"(2017)"},"properties":{"noteIndex":0},"schema":"https://github.com/citation-style-language/schema/raw/master/csl-citation.json"}</w:instrText>
      </w:r>
      <w:r w:rsidR="00126AB9">
        <w:fldChar w:fldCharType="separate"/>
      </w:r>
      <w:r w:rsidR="00126AB9" w:rsidRPr="00126AB9">
        <w:rPr>
          <w:noProof/>
        </w:rPr>
        <w:t>(2017)</w:t>
      </w:r>
      <w:r w:rsidR="00126AB9">
        <w:fldChar w:fldCharType="end"/>
      </w:r>
      <w:r>
        <w:t>.</w:t>
      </w:r>
    </w:p>
    <w:p w14:paraId="2F6FDFE4" w14:textId="77777777" w:rsidR="00751C7C" w:rsidRDefault="00751C7C" w:rsidP="00751C7C">
      <w:pPr>
        <w:pStyle w:val="BodyText"/>
      </w:pPr>
      <w:r>
        <w:t>In this systematic review, it was expected that multiple types of study would be present, fitting the purposes of these revised guidelines. Additionally, evidence would often be missing as to the proportions of populations exposed to each hypothesised causal pathway. The presence of such evidence would strengthen causal inference, however its absence may not be sufficient cause to eliminate the causal pathway from the final model. This would present challenges to the goal of assessing the plausibility of causation of nationally observed decreases in rates of teenage pregnancy.</w:t>
      </w:r>
    </w:p>
    <w:p w14:paraId="71ED0C63" w14:textId="77777777" w:rsidR="00751C7C" w:rsidRDefault="00751C7C" w:rsidP="00751C7C">
      <w:pPr>
        <w:pStyle w:val="BodyText"/>
      </w:pPr>
      <w:r>
        <w:t xml:space="preserve">To account for this, a set of questions was devised to be applied to each causal pathway. </w:t>
      </w:r>
      <w:commentRangeStart w:id="144"/>
      <w:r>
        <w:t xml:space="preserve">These correspond to the revised, structured guidelines of </w:t>
      </w:r>
      <w:r>
        <w:fldChar w:fldCharType="begin"/>
      </w:r>
      <w:r>
        <w:instrText xml:space="preserve"> REF _Ref529802248 \h </w:instrText>
      </w:r>
      <w:r>
        <w:fldChar w:fldCharType="separate"/>
      </w:r>
      <w:r>
        <w:t xml:space="preserve">Table </w:t>
      </w:r>
      <w:r>
        <w:rPr>
          <w:noProof/>
        </w:rPr>
        <w:t>1</w:t>
      </w:r>
      <w:r>
        <w:fldChar w:fldCharType="end"/>
      </w:r>
      <w:commentRangeEnd w:id="144"/>
      <w:r>
        <w:rPr>
          <w:rStyle w:val="CommentReference"/>
        </w:rPr>
        <w:commentReference w:id="144"/>
      </w:r>
      <w:r w:rsidRPr="00CC469D">
        <w:t xml:space="preserve"> (</w:t>
      </w:r>
      <w:r>
        <w:rPr>
          <w:iCs/>
        </w:rPr>
        <w:t>t</w:t>
      </w:r>
      <w:r w:rsidRPr="00943348">
        <w:rPr>
          <w:iCs/>
        </w:rPr>
        <w:t>he</w:t>
      </w:r>
      <w:r>
        <w:rPr>
          <w:iCs/>
        </w:rPr>
        <w:t xml:space="preserve"> category of</w:t>
      </w:r>
      <w:r w:rsidRPr="00943348">
        <w:rPr>
          <w:iCs/>
        </w:rPr>
        <w:t xml:space="preserve"> ‘Similarity’ </w:t>
      </w:r>
      <w:r>
        <w:rPr>
          <w:iCs/>
        </w:rPr>
        <w:t xml:space="preserve">was </w:t>
      </w:r>
      <w:r w:rsidRPr="00943348">
        <w:rPr>
          <w:iCs/>
        </w:rPr>
        <w:t>omitted</w:t>
      </w:r>
      <w:r>
        <w:rPr>
          <w:iCs/>
        </w:rPr>
        <w:t>, as</w:t>
      </w:r>
      <w:r w:rsidRPr="00943348">
        <w:rPr>
          <w:iCs/>
        </w:rPr>
        <w:t xml:space="preserve"> reviews being assessed tend to pre-empt this question</w:t>
      </w:r>
      <w:r>
        <w:rPr>
          <w:iCs/>
        </w:rPr>
        <w:t>)</w:t>
      </w:r>
      <w:r>
        <w:t>:</w:t>
      </w:r>
    </w:p>
    <w:p w14:paraId="2E0114A6" w14:textId="77777777" w:rsidR="00751C7C" w:rsidRDefault="00751C7C" w:rsidP="00751C7C">
      <w:pPr>
        <w:pStyle w:val="BodyText"/>
        <w:numPr>
          <w:ilvl w:val="0"/>
          <w:numId w:val="12"/>
        </w:numPr>
      </w:pPr>
      <w:r>
        <w:t xml:space="preserve">Is data presented which shows an effect while controlling for plausible confounding? </w:t>
      </w:r>
      <w:commentRangeStart w:id="145"/>
      <w:r>
        <w:t>[Direct]</w:t>
      </w:r>
      <w:commentRangeEnd w:id="145"/>
      <w:r>
        <w:rPr>
          <w:rStyle w:val="CommentReference"/>
        </w:rPr>
        <w:commentReference w:id="145"/>
      </w:r>
    </w:p>
    <w:p w14:paraId="7A81E052" w14:textId="77777777" w:rsidR="00751C7C" w:rsidRDefault="00751C7C" w:rsidP="00751C7C">
      <w:pPr>
        <w:pStyle w:val="BodyText"/>
        <w:numPr>
          <w:ilvl w:val="0"/>
          <w:numId w:val="12"/>
        </w:numPr>
      </w:pPr>
      <w:r>
        <w:t>Is this hypothesis:</w:t>
      </w:r>
    </w:p>
    <w:p w14:paraId="63879695" w14:textId="77777777" w:rsidR="00751C7C" w:rsidRDefault="00751C7C" w:rsidP="00751C7C">
      <w:pPr>
        <w:pStyle w:val="BodyText"/>
        <w:numPr>
          <w:ilvl w:val="1"/>
          <w:numId w:val="12"/>
        </w:numPr>
      </w:pPr>
      <w:r>
        <w:t xml:space="preserve">Tested across the population of a whole nation (as included in this analysis – see </w:t>
      </w:r>
      <w:r>
        <w:fldChar w:fldCharType="begin"/>
      </w:r>
      <w:r>
        <w:instrText xml:space="preserve"> REF _Ref534470843 \h </w:instrText>
      </w:r>
      <w:r>
        <w:fldChar w:fldCharType="separate"/>
      </w:r>
      <w:r>
        <w:t xml:space="preserve">Box </w:t>
      </w:r>
      <w:r>
        <w:rPr>
          <w:noProof/>
        </w:rPr>
        <w:t>1</w:t>
      </w:r>
      <w:r>
        <w:fldChar w:fldCharType="end"/>
      </w:r>
      <w:r>
        <w:t xml:space="preserve">); </w:t>
      </w:r>
      <w:r>
        <w:rPr>
          <w:i/>
          <w:iCs/>
        </w:rPr>
        <w:t>OR</w:t>
      </w:r>
    </w:p>
    <w:p w14:paraId="63A8C870" w14:textId="77777777" w:rsidR="00751C7C" w:rsidRDefault="00751C7C" w:rsidP="00751C7C">
      <w:pPr>
        <w:pStyle w:val="BodyText"/>
        <w:numPr>
          <w:ilvl w:val="1"/>
          <w:numId w:val="12"/>
        </w:numPr>
      </w:pPr>
      <w:r>
        <w:t xml:space="preserve">Tested amongst a large proportion of the population, or a high-risk group (e.g. targeting prevention of repeat pregnancies; low socio-economic status of participant); </w:t>
      </w:r>
      <w:r>
        <w:rPr>
          <w:i/>
          <w:iCs/>
        </w:rPr>
        <w:t>OR</w:t>
      </w:r>
    </w:p>
    <w:p w14:paraId="5D1E699F" w14:textId="77777777" w:rsidR="00751C7C" w:rsidRDefault="00751C7C" w:rsidP="00751C7C">
      <w:pPr>
        <w:pStyle w:val="BodyText"/>
        <w:numPr>
          <w:ilvl w:val="1"/>
          <w:numId w:val="12"/>
        </w:numPr>
      </w:pPr>
      <w:r>
        <w:lastRenderedPageBreak/>
        <w:t>Noted by authors to have been applied to a population other than the observed groups, but within this review’s observation period (1990-)? [Direct]</w:t>
      </w:r>
    </w:p>
    <w:p w14:paraId="72C6D90B" w14:textId="77777777" w:rsidR="00751C7C" w:rsidRDefault="00751C7C" w:rsidP="00751C7C">
      <w:pPr>
        <w:pStyle w:val="BodyText"/>
        <w:numPr>
          <w:ilvl w:val="0"/>
          <w:numId w:val="12"/>
        </w:numPr>
      </w:pPr>
      <w:r>
        <w:t>Is a logic model, or narrative synthesis of mechanisms presented? [Mechanistic]</w:t>
      </w:r>
    </w:p>
    <w:p w14:paraId="5181647F" w14:textId="77777777" w:rsidR="00751C7C" w:rsidRDefault="00751C7C" w:rsidP="00751C7C">
      <w:pPr>
        <w:pStyle w:val="BodyText"/>
        <w:numPr>
          <w:ilvl w:val="0"/>
          <w:numId w:val="12"/>
        </w:numPr>
      </w:pPr>
      <w:r>
        <w:t>Is the model coherent with what is currently known? [Mechanistic - Coherence]</w:t>
      </w:r>
    </w:p>
    <w:p w14:paraId="6BF92C62" w14:textId="77777777" w:rsidR="00751C7C" w:rsidRDefault="00751C7C" w:rsidP="00751C7C">
      <w:pPr>
        <w:pStyle w:val="BodyText"/>
        <w:numPr>
          <w:ilvl w:val="0"/>
          <w:numId w:val="12"/>
        </w:numPr>
      </w:pPr>
      <w:r>
        <w:t>Are results seen consistently in different national contexts? [Replicability]</w:t>
      </w:r>
    </w:p>
    <w:p w14:paraId="51289A0C" w14:textId="77777777" w:rsidR="00751C7C" w:rsidRDefault="00751C7C" w:rsidP="00751C7C">
      <w:pPr>
        <w:pStyle w:val="BodyText"/>
      </w:pPr>
      <w:r>
        <w:t>For interventions which are presented as effective in an experimental population, but for which no evidence is presented for national implementation which may have occurred after the reviews were conducted, further evidence was sought to determine whether this model had been widely applied. Policies and guidelines for the appropriate UK providers was consulted when needed to answer question 2. For each intervention the five questions were presented narratively, then summarised in tabular format.</w:t>
      </w:r>
    </w:p>
    <w:p w14:paraId="1DAA8E4F" w14:textId="77777777" w:rsidR="00751C7C" w:rsidRDefault="00751C7C" w:rsidP="00751C7C">
      <w:pPr>
        <w:pStyle w:val="Heading4"/>
        <w:numPr>
          <w:ilvl w:val="3"/>
          <w:numId w:val="1"/>
        </w:numPr>
      </w:pPr>
      <w:r>
        <w:t>Presenting hypothesised causes by plausibility</w:t>
      </w:r>
    </w:p>
    <w:p w14:paraId="33223F45" w14:textId="0DB2DBF3" w:rsidR="00751C7C" w:rsidRDefault="00751C7C" w:rsidP="00751C7C">
      <w:pPr>
        <w:pStyle w:val="BodyText"/>
      </w:pPr>
      <w:r>
        <w:t xml:space="preserve">By comparing across hypothesised pathways, the most plausible causes were identified as those presenting evidence to answer all five questions. Further causes which presented persuasive evidence were also considered to be plausible. Hypotheses which offered no further evidence were excluded. For each included pathway, a simplified logic model was extracted from the relevant papers. This was used to produce a finalised logic model, based on the initially proposed model </w:t>
      </w:r>
      <w:ins w:id="146" w:author="Andrew Baxter (PGR)" w:date="2020-04-21T12:22:00Z">
        <w:r w:rsidR="000631F9">
          <w:t>(</w:t>
        </w:r>
      </w:ins>
      <w:ins w:id="147" w:author="Andrew Baxter (PGR)" w:date="2020-04-21T12:23:00Z">
        <w:r w:rsidR="000631F9">
          <w:fldChar w:fldCharType="begin"/>
        </w:r>
        <w:r w:rsidR="000631F9">
          <w:instrText xml:space="preserve"> REF _Ref38364197 \h </w:instrText>
        </w:r>
      </w:ins>
      <w:r w:rsidR="000631F9">
        <w:fldChar w:fldCharType="separate"/>
      </w:r>
      <w:ins w:id="148" w:author="Andrew Baxter (PGR)" w:date="2020-04-21T12:23:00Z">
        <w:r w:rsidR="000631F9">
          <w:t xml:space="preserve">Figure </w:t>
        </w:r>
        <w:r w:rsidR="000631F9">
          <w:rPr>
            <w:noProof/>
          </w:rPr>
          <w:t>1</w:t>
        </w:r>
        <w:r w:rsidR="000631F9">
          <w:fldChar w:fldCharType="end"/>
        </w:r>
      </w:ins>
      <w:ins w:id="149" w:author="Andrew Baxter (PGR)" w:date="2020-04-21T12:22:00Z">
        <w:r w:rsidR="000631F9">
          <w:t>)</w:t>
        </w:r>
      </w:ins>
      <w:r>
        <w:t>.</w:t>
      </w:r>
    </w:p>
    <w:p w14:paraId="27AF193E" w14:textId="77777777" w:rsidR="00C54F34" w:rsidRDefault="00C54F34" w:rsidP="00751C7C">
      <w:pPr>
        <w:pStyle w:val="BodyText"/>
      </w:pPr>
    </w:p>
    <w:p w14:paraId="36FA67D6" w14:textId="17A8B7EE" w:rsidR="00751C7C" w:rsidRDefault="008B36AC" w:rsidP="00E76F8D">
      <w:pPr>
        <w:pStyle w:val="Heading2"/>
        <w:rPr>
          <w:noProof/>
        </w:rPr>
      </w:pPr>
      <w:r>
        <w:rPr>
          <w:noProof/>
        </w:rPr>
        <w:t>References</w:t>
      </w:r>
    </w:p>
    <w:p w14:paraId="1CF65E91" w14:textId="72DDF57F" w:rsidR="001B5F8A" w:rsidRPr="001B5F8A" w:rsidRDefault="008B36AC" w:rsidP="001B5F8A">
      <w:pPr>
        <w:widowControl w:val="0"/>
        <w:autoSpaceDE w:val="0"/>
        <w:autoSpaceDN w:val="0"/>
        <w:adjustRightInd w:val="0"/>
        <w:spacing w:after="360" w:line="360" w:lineRule="auto"/>
        <w:ind w:left="480" w:hanging="480"/>
        <w:rPr>
          <w:noProof/>
        </w:rPr>
      </w:pPr>
      <w:r>
        <w:fldChar w:fldCharType="begin" w:fldLock="1"/>
      </w:r>
      <w:r>
        <w:instrText xml:space="preserve">ADDIN Mendeley Bibliography CSL_BIBLIOGRAPHY </w:instrText>
      </w:r>
      <w:r>
        <w:fldChar w:fldCharType="separate"/>
      </w:r>
      <w:r w:rsidR="001B5F8A" w:rsidRPr="001B5F8A">
        <w:rPr>
          <w:noProof/>
        </w:rPr>
        <w:t xml:space="preserve">Aromataris, E., Fernandez, R., Godfrey, C. M., Holly, C., Khalil, H., &amp; Tungpunkom, P. (2015). Summarizing systematic reviews. </w:t>
      </w:r>
      <w:r w:rsidR="001B5F8A" w:rsidRPr="001B5F8A">
        <w:rPr>
          <w:i/>
          <w:iCs/>
          <w:noProof/>
        </w:rPr>
        <w:t>International Journal of Evidence-Based Healthcare</w:t>
      </w:r>
      <w:r w:rsidR="001B5F8A" w:rsidRPr="001B5F8A">
        <w:rPr>
          <w:noProof/>
        </w:rPr>
        <w:t xml:space="preserve">, </w:t>
      </w:r>
      <w:r w:rsidR="001B5F8A" w:rsidRPr="001B5F8A">
        <w:rPr>
          <w:i/>
          <w:iCs/>
          <w:noProof/>
        </w:rPr>
        <w:t>13</w:t>
      </w:r>
      <w:r w:rsidR="001B5F8A" w:rsidRPr="001B5F8A">
        <w:rPr>
          <w:noProof/>
        </w:rPr>
        <w:t>(3), 132–140. https://doi.org/10.1097/XEB.0000000000000055</w:t>
      </w:r>
    </w:p>
    <w:p w14:paraId="32969C78" w14:textId="77777777" w:rsidR="001B5F8A" w:rsidRPr="001B5F8A" w:rsidRDefault="001B5F8A" w:rsidP="001B5F8A">
      <w:pPr>
        <w:widowControl w:val="0"/>
        <w:autoSpaceDE w:val="0"/>
        <w:autoSpaceDN w:val="0"/>
        <w:adjustRightInd w:val="0"/>
        <w:spacing w:after="360" w:line="360" w:lineRule="auto"/>
        <w:ind w:left="480" w:hanging="480"/>
        <w:rPr>
          <w:noProof/>
        </w:rPr>
      </w:pPr>
      <w:r w:rsidRPr="001B5F8A">
        <w:rPr>
          <w:noProof/>
        </w:rPr>
        <w:t xml:space="preserve">Black, N. (1996, May 11). Why we need observational studies to evaluate the effectiveness of health care. </w:t>
      </w:r>
      <w:r w:rsidRPr="001B5F8A">
        <w:rPr>
          <w:i/>
          <w:iCs/>
          <w:noProof/>
        </w:rPr>
        <w:t>British Medical Journal</w:t>
      </w:r>
      <w:r w:rsidRPr="001B5F8A">
        <w:rPr>
          <w:noProof/>
        </w:rPr>
        <w:t>, Vol. 312, pp. 1215–1218. https://doi.org/10.1136/bmj.312.7040.1215</w:t>
      </w:r>
    </w:p>
    <w:p w14:paraId="56FD7F7C" w14:textId="77777777" w:rsidR="001B5F8A" w:rsidRPr="001B5F8A" w:rsidRDefault="001B5F8A" w:rsidP="001B5F8A">
      <w:pPr>
        <w:widowControl w:val="0"/>
        <w:autoSpaceDE w:val="0"/>
        <w:autoSpaceDN w:val="0"/>
        <w:adjustRightInd w:val="0"/>
        <w:spacing w:after="360" w:line="360" w:lineRule="auto"/>
        <w:ind w:left="480" w:hanging="480"/>
        <w:rPr>
          <w:noProof/>
        </w:rPr>
      </w:pPr>
      <w:r w:rsidRPr="001B5F8A">
        <w:rPr>
          <w:noProof/>
        </w:rPr>
        <w:lastRenderedPageBreak/>
        <w:t xml:space="preserve">Campbell, M., McKenzie, J. E., Sowden, A., Katikireddi, S. V., Brennan, S. E., Ellis, S., … Thomson, H. (2020). Synthesis without meta-analysis (SWiM) in systematic reviews: Reporting guideline. </w:t>
      </w:r>
      <w:r w:rsidRPr="001B5F8A">
        <w:rPr>
          <w:i/>
          <w:iCs/>
          <w:noProof/>
        </w:rPr>
        <w:t>The BMJ</w:t>
      </w:r>
      <w:r w:rsidRPr="001B5F8A">
        <w:rPr>
          <w:noProof/>
        </w:rPr>
        <w:t xml:space="preserve">, </w:t>
      </w:r>
      <w:r w:rsidRPr="001B5F8A">
        <w:rPr>
          <w:i/>
          <w:iCs/>
          <w:noProof/>
        </w:rPr>
        <w:t>368</w:t>
      </w:r>
      <w:r w:rsidRPr="001B5F8A">
        <w:rPr>
          <w:noProof/>
        </w:rPr>
        <w:t>. https://doi.org/10.1136/bmj.l6890</w:t>
      </w:r>
    </w:p>
    <w:p w14:paraId="5610945C" w14:textId="77777777" w:rsidR="001B5F8A" w:rsidRPr="001B5F8A" w:rsidRDefault="001B5F8A" w:rsidP="001B5F8A">
      <w:pPr>
        <w:widowControl w:val="0"/>
        <w:autoSpaceDE w:val="0"/>
        <w:autoSpaceDN w:val="0"/>
        <w:adjustRightInd w:val="0"/>
        <w:spacing w:after="360" w:line="360" w:lineRule="auto"/>
        <w:ind w:left="480" w:hanging="480"/>
        <w:rPr>
          <w:noProof/>
        </w:rPr>
      </w:pPr>
      <w:r w:rsidRPr="001B5F8A">
        <w:rPr>
          <w:noProof/>
        </w:rPr>
        <w:t>Euro-Peristat. (2018). Country Teams - Euro-Peristat. Retrieved April 3, 2019, from https://www.europeristat.com/index.php/our-network/country-teams.html</w:t>
      </w:r>
    </w:p>
    <w:p w14:paraId="55185EDE" w14:textId="77777777" w:rsidR="001B5F8A" w:rsidRPr="001B5F8A" w:rsidRDefault="001B5F8A" w:rsidP="001B5F8A">
      <w:pPr>
        <w:widowControl w:val="0"/>
        <w:autoSpaceDE w:val="0"/>
        <w:autoSpaceDN w:val="0"/>
        <w:adjustRightInd w:val="0"/>
        <w:spacing w:after="360" w:line="360" w:lineRule="auto"/>
        <w:ind w:left="480" w:hanging="480"/>
        <w:rPr>
          <w:noProof/>
        </w:rPr>
      </w:pPr>
      <w:r w:rsidRPr="001B5F8A">
        <w:rPr>
          <w:noProof/>
        </w:rPr>
        <w:t xml:space="preserve">Glasgow, R. E., Vogt, T. M., &amp; Boles, S. M. (1999). Evaluating the public health impact of health promotion interventions: the RE-AIM framework. </w:t>
      </w:r>
      <w:r w:rsidRPr="001B5F8A">
        <w:rPr>
          <w:i/>
          <w:iCs/>
          <w:noProof/>
        </w:rPr>
        <w:t>American Journal of Public Health</w:t>
      </w:r>
      <w:r w:rsidRPr="001B5F8A">
        <w:rPr>
          <w:noProof/>
        </w:rPr>
        <w:t xml:space="preserve">, </w:t>
      </w:r>
      <w:r w:rsidRPr="001B5F8A">
        <w:rPr>
          <w:i/>
          <w:iCs/>
          <w:noProof/>
        </w:rPr>
        <w:t>89</w:t>
      </w:r>
      <w:r w:rsidRPr="001B5F8A">
        <w:rPr>
          <w:noProof/>
        </w:rPr>
        <w:t>(9), 1322–1327. https://doi.org/10.2105/ajph.89.9.1322</w:t>
      </w:r>
    </w:p>
    <w:p w14:paraId="22FC5580" w14:textId="77777777" w:rsidR="001B5F8A" w:rsidRPr="001B5F8A" w:rsidRDefault="001B5F8A" w:rsidP="001B5F8A">
      <w:pPr>
        <w:widowControl w:val="0"/>
        <w:autoSpaceDE w:val="0"/>
        <w:autoSpaceDN w:val="0"/>
        <w:adjustRightInd w:val="0"/>
        <w:spacing w:after="360" w:line="360" w:lineRule="auto"/>
        <w:ind w:left="480" w:hanging="480"/>
        <w:rPr>
          <w:noProof/>
        </w:rPr>
      </w:pPr>
      <w:r w:rsidRPr="001B5F8A">
        <w:rPr>
          <w:noProof/>
        </w:rPr>
        <w:t xml:space="preserve">Glasziou, P., Chalmers, I., Library, J. L., Lind, J., &amp; Rawlins, M. (2007). When are randomised trials unnecessary? Picking signal from noise. </w:t>
      </w:r>
      <w:r w:rsidRPr="001B5F8A">
        <w:rPr>
          <w:i/>
          <w:iCs/>
          <w:noProof/>
        </w:rPr>
        <w:t>BMJ |</w:t>
      </w:r>
      <w:r w:rsidRPr="001B5F8A">
        <w:rPr>
          <w:noProof/>
        </w:rPr>
        <w:t xml:space="preserve">, </w:t>
      </w:r>
      <w:r w:rsidRPr="001B5F8A">
        <w:rPr>
          <w:i/>
          <w:iCs/>
          <w:noProof/>
        </w:rPr>
        <w:t>17</w:t>
      </w:r>
      <w:r w:rsidRPr="001B5F8A">
        <w:rPr>
          <w:noProof/>
        </w:rPr>
        <w:t>, 349. https://doi.org/10.1136/bmj.39070.527986.68</w:t>
      </w:r>
    </w:p>
    <w:p w14:paraId="4568C3BA" w14:textId="77777777" w:rsidR="001B5F8A" w:rsidRPr="001B5F8A" w:rsidRDefault="001B5F8A" w:rsidP="001B5F8A">
      <w:pPr>
        <w:widowControl w:val="0"/>
        <w:autoSpaceDE w:val="0"/>
        <w:autoSpaceDN w:val="0"/>
        <w:adjustRightInd w:val="0"/>
        <w:spacing w:after="360" w:line="360" w:lineRule="auto"/>
        <w:ind w:left="480" w:hanging="480"/>
        <w:rPr>
          <w:noProof/>
        </w:rPr>
      </w:pPr>
      <w:r w:rsidRPr="001B5F8A">
        <w:rPr>
          <w:noProof/>
        </w:rPr>
        <w:t xml:space="preserve">Hill, A. B. (1965). The Environment and Disease: Association or Causation. </w:t>
      </w:r>
      <w:r w:rsidRPr="001B5F8A">
        <w:rPr>
          <w:i/>
          <w:iCs/>
          <w:noProof/>
        </w:rPr>
        <w:t>Proceedings of the Royal Society of Medicine</w:t>
      </w:r>
      <w:r w:rsidRPr="001B5F8A">
        <w:rPr>
          <w:noProof/>
        </w:rPr>
        <w:t xml:space="preserve">, </w:t>
      </w:r>
      <w:r w:rsidRPr="001B5F8A">
        <w:rPr>
          <w:i/>
          <w:iCs/>
          <w:noProof/>
        </w:rPr>
        <w:t>58</w:t>
      </w:r>
      <w:r w:rsidRPr="001B5F8A">
        <w:rPr>
          <w:noProof/>
        </w:rPr>
        <w:t>(5), 295–300. Retrieved from http://www.ncbi.nlm.nih.gov/pubmed/14283879</w:t>
      </w:r>
    </w:p>
    <w:p w14:paraId="5F298133" w14:textId="77777777" w:rsidR="001B5F8A" w:rsidRPr="001B5F8A" w:rsidRDefault="001B5F8A" w:rsidP="001B5F8A">
      <w:pPr>
        <w:widowControl w:val="0"/>
        <w:autoSpaceDE w:val="0"/>
        <w:autoSpaceDN w:val="0"/>
        <w:adjustRightInd w:val="0"/>
        <w:spacing w:after="360" w:line="360" w:lineRule="auto"/>
        <w:ind w:left="480" w:hanging="480"/>
        <w:rPr>
          <w:noProof/>
        </w:rPr>
      </w:pPr>
      <w:r w:rsidRPr="001B5F8A">
        <w:rPr>
          <w:noProof/>
        </w:rPr>
        <w:t xml:space="preserve">Howick, J., Glasziou, P., &amp; Aronson, J. K. (2009). The evolution of evidence hierarchies: what can Bradford Hill’s “guidelines for causation” contribute? </w:t>
      </w:r>
      <w:r w:rsidRPr="001B5F8A">
        <w:rPr>
          <w:i/>
          <w:iCs/>
          <w:noProof/>
        </w:rPr>
        <w:t>Journal of the Royal Society of Medicine</w:t>
      </w:r>
      <w:r w:rsidRPr="001B5F8A">
        <w:rPr>
          <w:noProof/>
        </w:rPr>
        <w:t xml:space="preserve">, </w:t>
      </w:r>
      <w:r w:rsidRPr="001B5F8A">
        <w:rPr>
          <w:i/>
          <w:iCs/>
          <w:noProof/>
        </w:rPr>
        <w:t>102</w:t>
      </w:r>
      <w:r w:rsidRPr="001B5F8A">
        <w:rPr>
          <w:noProof/>
        </w:rPr>
        <w:t>(5), 186–194. https://doi.org/10.1258/jrsm.2009.090020</w:t>
      </w:r>
    </w:p>
    <w:p w14:paraId="564E5812" w14:textId="77777777" w:rsidR="001B5F8A" w:rsidRPr="001B5F8A" w:rsidRDefault="001B5F8A" w:rsidP="001B5F8A">
      <w:pPr>
        <w:widowControl w:val="0"/>
        <w:autoSpaceDE w:val="0"/>
        <w:autoSpaceDN w:val="0"/>
        <w:adjustRightInd w:val="0"/>
        <w:spacing w:after="360" w:line="360" w:lineRule="auto"/>
        <w:ind w:left="480" w:hanging="480"/>
        <w:rPr>
          <w:noProof/>
        </w:rPr>
      </w:pPr>
      <w:r w:rsidRPr="001B5F8A">
        <w:rPr>
          <w:noProof/>
        </w:rPr>
        <w:t xml:space="preserve">Hultcrantz, M., Rind, D., Akl, E. A., Treweek, S., Mustafa, R. A., Iorio, A., … Guyatt, G. (2017). The GRADE Working Group clarifies the construct of certainty of evidence. </w:t>
      </w:r>
      <w:r w:rsidRPr="001B5F8A">
        <w:rPr>
          <w:i/>
          <w:iCs/>
          <w:noProof/>
        </w:rPr>
        <w:t>Journal of Clinical Epidemiology</w:t>
      </w:r>
      <w:r w:rsidRPr="001B5F8A">
        <w:rPr>
          <w:noProof/>
        </w:rPr>
        <w:t xml:space="preserve">, </w:t>
      </w:r>
      <w:r w:rsidRPr="001B5F8A">
        <w:rPr>
          <w:i/>
          <w:iCs/>
          <w:noProof/>
        </w:rPr>
        <w:t>87</w:t>
      </w:r>
      <w:r w:rsidRPr="001B5F8A">
        <w:rPr>
          <w:noProof/>
        </w:rPr>
        <w:t>, 4–13. https://doi.org/10.1016/j.jclinepi.2017.05.006</w:t>
      </w:r>
    </w:p>
    <w:p w14:paraId="16957C83" w14:textId="77777777" w:rsidR="001B5F8A" w:rsidRPr="001B5F8A" w:rsidRDefault="001B5F8A" w:rsidP="001B5F8A">
      <w:pPr>
        <w:widowControl w:val="0"/>
        <w:autoSpaceDE w:val="0"/>
        <w:autoSpaceDN w:val="0"/>
        <w:adjustRightInd w:val="0"/>
        <w:spacing w:after="360" w:line="360" w:lineRule="auto"/>
        <w:ind w:left="480" w:hanging="480"/>
        <w:rPr>
          <w:noProof/>
        </w:rPr>
      </w:pPr>
      <w:r w:rsidRPr="001B5F8A">
        <w:rPr>
          <w:noProof/>
        </w:rPr>
        <w:t xml:space="preserve">Schunemann, H., Hill, S., Guyatt, G., Akl, E. A., &amp; Ahmed, F. (2011). The GRADE approach and Bradford Hill’s criteria for causation. </w:t>
      </w:r>
      <w:r w:rsidRPr="001B5F8A">
        <w:rPr>
          <w:i/>
          <w:iCs/>
          <w:noProof/>
        </w:rPr>
        <w:t>Journal of Epidemiology and Community Health</w:t>
      </w:r>
      <w:r w:rsidRPr="001B5F8A">
        <w:rPr>
          <w:noProof/>
        </w:rPr>
        <w:t xml:space="preserve">, </w:t>
      </w:r>
      <w:r w:rsidRPr="001B5F8A">
        <w:rPr>
          <w:i/>
          <w:iCs/>
          <w:noProof/>
        </w:rPr>
        <w:t>65</w:t>
      </w:r>
      <w:r w:rsidRPr="001B5F8A">
        <w:rPr>
          <w:noProof/>
        </w:rPr>
        <w:t>(5), 392–395. https://doi.org/10.1136/jech.2010.119933</w:t>
      </w:r>
    </w:p>
    <w:p w14:paraId="3F81E7FA" w14:textId="143FC178" w:rsidR="008B36AC" w:rsidRPr="00751C7C" w:rsidRDefault="008B36AC" w:rsidP="00C54F34">
      <w:pPr>
        <w:pStyle w:val="BodyText"/>
      </w:pPr>
      <w:r>
        <w:fldChar w:fldCharType="end"/>
      </w:r>
    </w:p>
    <w:sectPr w:rsidR="008B36AC" w:rsidRPr="00751C7C" w:rsidSect="00E37D7F">
      <w:pgSz w:w="11906" w:h="16838"/>
      <w:pgMar w:top="1021" w:right="1021" w:bottom="1021" w:left="102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1" w:author="Andrew Baxter (PGR)" w:date="2020-04-21T14:50:00Z" w:initials="AB(">
    <w:p w14:paraId="78AF2645" w14:textId="491429FA" w:rsidR="00EC6F6D" w:rsidRPr="00D74936" w:rsidRDefault="00EC6F6D">
      <w:pPr>
        <w:pStyle w:val="CommentText"/>
      </w:pPr>
      <w:r>
        <w:rPr>
          <w:rStyle w:val="CommentReference"/>
        </w:rPr>
        <w:annotationRef/>
      </w:r>
      <w:r>
        <w:t>Graphs of all rates</w:t>
      </w:r>
    </w:p>
  </w:comment>
  <w:comment w:id="62" w:author="Andrew Baxter (PGR)" w:date="2020-04-21T14:47:00Z" w:initials="AB(">
    <w:p w14:paraId="42711A8A" w14:textId="7170092C" w:rsidR="008416D6" w:rsidRDefault="008416D6">
      <w:pPr>
        <w:pStyle w:val="CommentText"/>
      </w:pPr>
      <w:r>
        <w:rPr>
          <w:rStyle w:val="CommentReference"/>
        </w:rPr>
        <w:annotationRef/>
      </w:r>
      <w:r w:rsidR="00A72184">
        <w:t>Remove UK</w:t>
      </w:r>
    </w:p>
  </w:comment>
  <w:comment w:id="63" w:author="Andrew Baxter (PGR)" w:date="2020-04-21T12:12:00Z" w:initials="AB(">
    <w:p w14:paraId="0BA0B20B" w14:textId="226AACAF" w:rsidR="00B42D7D" w:rsidRDefault="00B42D7D">
      <w:pPr>
        <w:pStyle w:val="CommentText"/>
      </w:pPr>
      <w:r>
        <w:rPr>
          <w:rStyle w:val="CommentReference"/>
        </w:rPr>
        <w:annotationRef/>
      </w:r>
      <w:r>
        <w:t xml:space="preserve">This is key to my thesis structure – the </w:t>
      </w:r>
      <w:r w:rsidR="008059C6">
        <w:t>theory of change diagram with the interventions/exposures from a broad lit review informed the construction of this review. Does this fit in the paper well?</w:t>
      </w:r>
    </w:p>
  </w:comment>
  <w:comment w:id="64" w:author="Andrew Baxter (PGR)" w:date="2020-04-21T12:18:00Z" w:initials="AB(">
    <w:p w14:paraId="707EBC1E" w14:textId="2DD7D9E0" w:rsidR="000157F4" w:rsidRDefault="000157F4">
      <w:pPr>
        <w:pStyle w:val="CommentText"/>
      </w:pPr>
      <w:r>
        <w:rPr>
          <w:rStyle w:val="CommentReference"/>
        </w:rPr>
        <w:annotationRef/>
      </w:r>
      <w:r>
        <w:t>Not up to date</w:t>
      </w:r>
    </w:p>
  </w:comment>
  <w:comment w:id="69" w:author="Andrew Baxter" w:date="2019-01-21T10:14:00Z" w:initials="AB">
    <w:p w14:paraId="78C808A0" w14:textId="77777777" w:rsidR="00751C7C" w:rsidRDefault="00751C7C" w:rsidP="00751C7C">
      <w:pPr>
        <w:pStyle w:val="CommentText"/>
      </w:pPr>
      <w:r>
        <w:rPr>
          <w:rStyle w:val="CommentReference"/>
        </w:rPr>
        <w:annotationRef/>
      </w:r>
      <w:r>
        <w:t>restrict RQ analysis to 1999-?</w:t>
      </w:r>
    </w:p>
    <w:p w14:paraId="2CFFD092" w14:textId="77777777" w:rsidR="00751C7C" w:rsidRDefault="00751C7C" w:rsidP="00751C7C">
      <w:pPr>
        <w:pStyle w:val="CommentText"/>
      </w:pPr>
      <w:r>
        <w:t>Still justifiable to keep in reviews from 1990, as these would be key in influencing policy, or may provide evidence for later implemented models.</w:t>
      </w:r>
    </w:p>
  </w:comment>
  <w:comment w:id="70" w:author="Andrew Baxter" w:date="2019-01-21T10:12:00Z" w:initials="AB">
    <w:p w14:paraId="6CF140FC" w14:textId="77777777" w:rsidR="00751C7C" w:rsidRDefault="00751C7C" w:rsidP="00751C7C">
      <w:pPr>
        <w:pStyle w:val="CommentText"/>
      </w:pPr>
      <w:r>
        <w:rPr>
          <w:rStyle w:val="CommentReference"/>
        </w:rPr>
        <w:annotationRef/>
      </w:r>
      <w:r>
        <w:t>This is one big ongoing tension within the review results so far – UK-wide or any observed country?</w:t>
      </w:r>
    </w:p>
    <w:p w14:paraId="7E56FC7A" w14:textId="77777777" w:rsidR="00751C7C" w:rsidRDefault="00751C7C" w:rsidP="00751C7C">
      <w:pPr>
        <w:pStyle w:val="CommentText"/>
      </w:pPr>
      <w:r>
        <w:t>Inclined to go for UK here, if only because ‘testing plausibility’ is a much more coherent task for the UK – which hypothesis fit *the UK* data best? One hypothesis may fit the UK well but fit USA poorly for example – how then is this rated?</w:t>
      </w:r>
    </w:p>
  </w:comment>
  <w:comment w:id="76" w:author="Andrew Baxter (PGR)" w:date="2020-04-21T14:44:00Z" w:initials="AB(">
    <w:p w14:paraId="03D7E2F4" w14:textId="282B8202" w:rsidR="00857428" w:rsidRDefault="00857428">
      <w:pPr>
        <w:pStyle w:val="CommentText"/>
      </w:pPr>
      <w:r>
        <w:rPr>
          <w:rStyle w:val="CommentReference"/>
        </w:rPr>
        <w:annotationRef/>
      </w:r>
      <w:r>
        <w:t>Just s</w:t>
      </w:r>
      <w:r w:rsidR="00BD11E9">
        <w:t>tick to global trend?</w:t>
      </w:r>
    </w:p>
  </w:comment>
  <w:comment w:id="86" w:author="Andrew Baxter (PGR)" w:date="2020-04-20T15:38:00Z" w:initials="AB(">
    <w:p w14:paraId="5775EE28" w14:textId="1920F6D3" w:rsidR="00AD2501" w:rsidRDefault="00AD2501">
      <w:pPr>
        <w:pStyle w:val="CommentText"/>
      </w:pPr>
      <w:r>
        <w:rPr>
          <w:rStyle w:val="CommentReference"/>
        </w:rPr>
        <w:annotationRef/>
      </w:r>
      <w:r>
        <w:t>Likely best to put picos in a box and summarise narratively?</w:t>
      </w:r>
    </w:p>
  </w:comment>
  <w:comment w:id="141" w:author="Andrew Baxter (PGR)" w:date="2020-06-11T15:16:00Z" w:initials="AB(">
    <w:p w14:paraId="0B384BBD" w14:textId="6CF933F8" w:rsidR="00907B74" w:rsidRDefault="00907B74">
      <w:pPr>
        <w:pStyle w:val="CommentText"/>
      </w:pPr>
      <w:r>
        <w:rPr>
          <w:rStyle w:val="CommentReference"/>
        </w:rPr>
        <w:annotationRef/>
      </w:r>
      <w:r>
        <w:t>Not used</w:t>
      </w:r>
      <w:bookmarkStart w:id="142" w:name="_GoBack"/>
      <w:bookmarkEnd w:id="142"/>
    </w:p>
  </w:comment>
  <w:comment w:id="144" w:author="Andrew Baxter (student)" w:date="2018-11-13T11:32:00Z" w:initials="AB">
    <w:p w14:paraId="7CB39E55" w14:textId="77777777" w:rsidR="00751C7C" w:rsidRDefault="00751C7C" w:rsidP="00751C7C">
      <w:pPr>
        <w:pStyle w:val="CommentText"/>
      </w:pPr>
      <w:r>
        <w:rPr>
          <w:rStyle w:val="CommentReference"/>
        </w:rPr>
        <w:annotationRef/>
      </w:r>
      <w:r>
        <w:t>Might not in final construction</w:t>
      </w:r>
    </w:p>
  </w:comment>
  <w:comment w:id="145" w:author="Andrew Baxter (student)" w:date="2018-11-13T11:51:00Z" w:initials="AB">
    <w:p w14:paraId="11CE0DF4" w14:textId="77777777" w:rsidR="00751C7C" w:rsidRDefault="00751C7C" w:rsidP="00751C7C">
      <w:pPr>
        <w:pStyle w:val="CommentText"/>
      </w:pPr>
      <w:r>
        <w:rPr>
          <w:rStyle w:val="CommentReference"/>
        </w:rPr>
        <w:annotationRef/>
      </w:r>
      <w:r>
        <w:t>Tags corresponding to Table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AF2645" w15:done="0"/>
  <w15:commentEx w15:paraId="42711A8A" w15:done="0"/>
  <w15:commentEx w15:paraId="0BA0B20B" w15:done="0"/>
  <w15:commentEx w15:paraId="707EBC1E" w15:done="0"/>
  <w15:commentEx w15:paraId="2CFFD092" w15:done="0"/>
  <w15:commentEx w15:paraId="7E56FC7A" w15:done="0"/>
  <w15:commentEx w15:paraId="03D7E2F4" w15:done="0"/>
  <w15:commentEx w15:paraId="5775EE28" w15:done="0"/>
  <w15:commentEx w15:paraId="0B384BBD" w15:done="0"/>
  <w15:commentEx w15:paraId="7CB39E55" w15:done="0"/>
  <w15:commentEx w15:paraId="11CE0D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AF2645" w16cid:durableId="2249869B"/>
  <w16cid:commentId w16cid:paraId="42711A8A" w16cid:durableId="2249860A"/>
  <w16cid:commentId w16cid:paraId="0BA0B20B" w16cid:durableId="224961A4"/>
  <w16cid:commentId w16cid:paraId="707EBC1E" w16cid:durableId="22496302"/>
  <w16cid:commentId w16cid:paraId="2CFFD092" w16cid:durableId="1FF01A07"/>
  <w16cid:commentId w16cid:paraId="7E56FC7A" w16cid:durableId="1FF019A5"/>
  <w16cid:commentId w16cid:paraId="03D7E2F4" w16cid:durableId="22498563"/>
  <w16cid:commentId w16cid:paraId="5775EE28" w16cid:durableId="22484070"/>
  <w16cid:commentId w16cid:paraId="0B384BBD" w16cid:durableId="228CC95E"/>
  <w16cid:commentId w16cid:paraId="7CB39E55" w16cid:durableId="1FF0138D"/>
  <w16cid:commentId w16cid:paraId="11CE0DF4" w16cid:durableId="1FF013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4F687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23592"/>
    <w:multiLevelType w:val="multilevel"/>
    <w:tmpl w:val="DE609994"/>
    <w:lvl w:ilvl="0">
      <w:start w:val="1"/>
      <w:numFmt w:val="decimal"/>
      <w:lvlText w:val="Chapter %1"/>
      <w:lvlJc w:val="left"/>
      <w:pPr>
        <w:ind w:left="45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none"/>
      <w:pStyle w:val="Title"/>
      <w:lvlText w:val=""/>
      <w:lvlJc w:val="left"/>
      <w:pPr>
        <w:ind w:left="0" w:firstLine="0"/>
      </w:pPr>
      <w:rPr>
        <w:rFonts w:hint="default"/>
      </w:rPr>
    </w:lvl>
    <w:lvl w:ilvl="8">
      <w:start w:val="1"/>
      <w:numFmt w:val="upperLetter"/>
      <w:pStyle w:val="Appendix"/>
      <w:lvlText w:val="Appendix %9"/>
      <w:lvlJc w:val="left"/>
      <w:pPr>
        <w:ind w:left="567" w:hanging="567"/>
      </w:pPr>
      <w:rPr>
        <w:rFonts w:hint="default"/>
      </w:rPr>
    </w:lvl>
  </w:abstractNum>
  <w:abstractNum w:abstractNumId="2" w15:restartNumberingAfterBreak="0">
    <w:nsid w:val="301436DE"/>
    <w:multiLevelType w:val="hybridMultilevel"/>
    <w:tmpl w:val="3BDA6C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52201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num>
  <w:num w:numId="13">
    <w:abstractNumId w:val="3"/>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Baxter (PGR)">
    <w15:presenceInfo w15:providerId="AD" w15:userId="S::a.baxter.1@research.gla.ac.uk::b45e9002-b033-421d-a3d9-6d42475e9a3f"/>
  </w15:person>
  <w15:person w15:author="Andrew Baxter">
    <w15:presenceInfo w15:providerId="Windows Live" w15:userId="3de413d5ce0e7790"/>
  </w15:person>
  <w15:person w15:author="Andrew Baxter (student)">
    <w15:presenceInfo w15:providerId="AD" w15:userId="S-1-5-21-3392181128-250301629-2379905336-3229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 - no bracket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751C7C"/>
    <w:rsid w:val="0001096B"/>
    <w:rsid w:val="000157F4"/>
    <w:rsid w:val="000240E3"/>
    <w:rsid w:val="000628F7"/>
    <w:rsid w:val="00062C5E"/>
    <w:rsid w:val="000631F9"/>
    <w:rsid w:val="00067D17"/>
    <w:rsid w:val="000723C0"/>
    <w:rsid w:val="00074EC3"/>
    <w:rsid w:val="00085BC1"/>
    <w:rsid w:val="00090FF4"/>
    <w:rsid w:val="000A3C46"/>
    <w:rsid w:val="000A7DDF"/>
    <w:rsid w:val="000E074B"/>
    <w:rsid w:val="000E0C3B"/>
    <w:rsid w:val="000E6388"/>
    <w:rsid w:val="00111FE4"/>
    <w:rsid w:val="00121721"/>
    <w:rsid w:val="00126AB9"/>
    <w:rsid w:val="001362C4"/>
    <w:rsid w:val="00153DEF"/>
    <w:rsid w:val="00163346"/>
    <w:rsid w:val="001653B5"/>
    <w:rsid w:val="00172604"/>
    <w:rsid w:val="00183679"/>
    <w:rsid w:val="00191AD0"/>
    <w:rsid w:val="001A50EB"/>
    <w:rsid w:val="001B5F8A"/>
    <w:rsid w:val="001D22DF"/>
    <w:rsid w:val="001D5237"/>
    <w:rsid w:val="001E79A4"/>
    <w:rsid w:val="001F284D"/>
    <w:rsid w:val="002223EA"/>
    <w:rsid w:val="0023685E"/>
    <w:rsid w:val="002464E3"/>
    <w:rsid w:val="00250101"/>
    <w:rsid w:val="00251B5D"/>
    <w:rsid w:val="002E1C28"/>
    <w:rsid w:val="002E7B1C"/>
    <w:rsid w:val="002F6B6F"/>
    <w:rsid w:val="003225C9"/>
    <w:rsid w:val="0034340C"/>
    <w:rsid w:val="00361862"/>
    <w:rsid w:val="00365224"/>
    <w:rsid w:val="00380643"/>
    <w:rsid w:val="0038513F"/>
    <w:rsid w:val="003A4D09"/>
    <w:rsid w:val="003A4F91"/>
    <w:rsid w:val="003D65DC"/>
    <w:rsid w:val="003E496A"/>
    <w:rsid w:val="003E5A6A"/>
    <w:rsid w:val="00421678"/>
    <w:rsid w:val="00460BAA"/>
    <w:rsid w:val="00470A48"/>
    <w:rsid w:val="00473580"/>
    <w:rsid w:val="00473600"/>
    <w:rsid w:val="00476469"/>
    <w:rsid w:val="004765DC"/>
    <w:rsid w:val="004A79C9"/>
    <w:rsid w:val="004B4A01"/>
    <w:rsid w:val="004E2C7E"/>
    <w:rsid w:val="004E7FCD"/>
    <w:rsid w:val="0053077A"/>
    <w:rsid w:val="005655ED"/>
    <w:rsid w:val="00566EF2"/>
    <w:rsid w:val="005A07DF"/>
    <w:rsid w:val="005A2C6A"/>
    <w:rsid w:val="005A7F20"/>
    <w:rsid w:val="005B193D"/>
    <w:rsid w:val="005B29C7"/>
    <w:rsid w:val="005B7D39"/>
    <w:rsid w:val="005C0FEC"/>
    <w:rsid w:val="005E381B"/>
    <w:rsid w:val="005E4923"/>
    <w:rsid w:val="005E4F8E"/>
    <w:rsid w:val="005F6161"/>
    <w:rsid w:val="00623B9F"/>
    <w:rsid w:val="00647AAB"/>
    <w:rsid w:val="00652FB2"/>
    <w:rsid w:val="006736E8"/>
    <w:rsid w:val="00685FB6"/>
    <w:rsid w:val="006935C9"/>
    <w:rsid w:val="006B0C06"/>
    <w:rsid w:val="006B6A22"/>
    <w:rsid w:val="006F339B"/>
    <w:rsid w:val="007013DF"/>
    <w:rsid w:val="00702AB7"/>
    <w:rsid w:val="00715F84"/>
    <w:rsid w:val="00737FEA"/>
    <w:rsid w:val="00743FA1"/>
    <w:rsid w:val="00751C7C"/>
    <w:rsid w:val="00760055"/>
    <w:rsid w:val="00760E36"/>
    <w:rsid w:val="00763962"/>
    <w:rsid w:val="00765795"/>
    <w:rsid w:val="007676F9"/>
    <w:rsid w:val="00785D2F"/>
    <w:rsid w:val="007868A7"/>
    <w:rsid w:val="007B410C"/>
    <w:rsid w:val="007C42A9"/>
    <w:rsid w:val="007E6092"/>
    <w:rsid w:val="008059C6"/>
    <w:rsid w:val="008416D6"/>
    <w:rsid w:val="008549AB"/>
    <w:rsid w:val="00857428"/>
    <w:rsid w:val="0086118D"/>
    <w:rsid w:val="00875C3D"/>
    <w:rsid w:val="00882A16"/>
    <w:rsid w:val="00891525"/>
    <w:rsid w:val="00893660"/>
    <w:rsid w:val="008A52EB"/>
    <w:rsid w:val="008A64A6"/>
    <w:rsid w:val="008B36AC"/>
    <w:rsid w:val="008B630D"/>
    <w:rsid w:val="008E26D3"/>
    <w:rsid w:val="00907B74"/>
    <w:rsid w:val="009169E4"/>
    <w:rsid w:val="00931032"/>
    <w:rsid w:val="009735F7"/>
    <w:rsid w:val="009843AB"/>
    <w:rsid w:val="00996A5E"/>
    <w:rsid w:val="009C6A68"/>
    <w:rsid w:val="009D4462"/>
    <w:rsid w:val="009D5023"/>
    <w:rsid w:val="009F069B"/>
    <w:rsid w:val="00A11BF4"/>
    <w:rsid w:val="00A138E4"/>
    <w:rsid w:val="00A206D1"/>
    <w:rsid w:val="00A222FD"/>
    <w:rsid w:val="00A338E6"/>
    <w:rsid w:val="00A72184"/>
    <w:rsid w:val="00A81752"/>
    <w:rsid w:val="00A90849"/>
    <w:rsid w:val="00AD09C3"/>
    <w:rsid w:val="00AD2501"/>
    <w:rsid w:val="00AD460C"/>
    <w:rsid w:val="00B260BA"/>
    <w:rsid w:val="00B33CCD"/>
    <w:rsid w:val="00B42530"/>
    <w:rsid w:val="00B42D7D"/>
    <w:rsid w:val="00B514DB"/>
    <w:rsid w:val="00B80F03"/>
    <w:rsid w:val="00B92061"/>
    <w:rsid w:val="00BA2EDD"/>
    <w:rsid w:val="00BB25D7"/>
    <w:rsid w:val="00BD11E9"/>
    <w:rsid w:val="00BD2A04"/>
    <w:rsid w:val="00BE32CE"/>
    <w:rsid w:val="00BE3B50"/>
    <w:rsid w:val="00C01109"/>
    <w:rsid w:val="00C1233E"/>
    <w:rsid w:val="00C52DF3"/>
    <w:rsid w:val="00C54F34"/>
    <w:rsid w:val="00C677D6"/>
    <w:rsid w:val="00C714CC"/>
    <w:rsid w:val="00CA6241"/>
    <w:rsid w:val="00CC35E4"/>
    <w:rsid w:val="00CC4DAC"/>
    <w:rsid w:val="00CF550E"/>
    <w:rsid w:val="00D17A37"/>
    <w:rsid w:val="00D25490"/>
    <w:rsid w:val="00D54453"/>
    <w:rsid w:val="00D61C21"/>
    <w:rsid w:val="00D732DC"/>
    <w:rsid w:val="00D74832"/>
    <w:rsid w:val="00D74936"/>
    <w:rsid w:val="00D91132"/>
    <w:rsid w:val="00DA0F0C"/>
    <w:rsid w:val="00DB259A"/>
    <w:rsid w:val="00DC7A10"/>
    <w:rsid w:val="00DF537A"/>
    <w:rsid w:val="00E069B1"/>
    <w:rsid w:val="00E37D7F"/>
    <w:rsid w:val="00E408E9"/>
    <w:rsid w:val="00E46772"/>
    <w:rsid w:val="00E46991"/>
    <w:rsid w:val="00E567EF"/>
    <w:rsid w:val="00E76F8D"/>
    <w:rsid w:val="00E92BEB"/>
    <w:rsid w:val="00EB0450"/>
    <w:rsid w:val="00EB3329"/>
    <w:rsid w:val="00EC6F6D"/>
    <w:rsid w:val="00EF5390"/>
    <w:rsid w:val="00EF7603"/>
    <w:rsid w:val="00F04DA5"/>
    <w:rsid w:val="00F05592"/>
    <w:rsid w:val="00F07FF2"/>
    <w:rsid w:val="00F12E9E"/>
    <w:rsid w:val="00F42F99"/>
    <w:rsid w:val="00F44FEC"/>
    <w:rsid w:val="00F45D05"/>
    <w:rsid w:val="00F546F0"/>
    <w:rsid w:val="00F62686"/>
    <w:rsid w:val="00F63AC3"/>
    <w:rsid w:val="00F67B48"/>
    <w:rsid w:val="00F854E3"/>
    <w:rsid w:val="00FB0326"/>
    <w:rsid w:val="00FB6DD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4BA3"/>
  <w15:chartTrackingRefBased/>
  <w15:docId w15:val="{55207E63-638E-4745-8005-F12958E8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1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99"/>
    <w:unhideWhenUsed/>
    <w:qFormat/>
    <w:rsid w:val="00751C7C"/>
    <w:rPr>
      <w:rFonts w:ascii="Arial" w:hAnsi="Arial" w:cs="Arial"/>
      <w:sz w:val="24"/>
      <w:szCs w:val="24"/>
    </w:rPr>
  </w:style>
  <w:style w:type="paragraph" w:styleId="Heading1">
    <w:name w:val="heading 1"/>
    <w:basedOn w:val="Normal"/>
    <w:next w:val="BodyText"/>
    <w:link w:val="Heading1Char"/>
    <w:uiPriority w:val="1"/>
    <w:qFormat/>
    <w:rsid w:val="00BA2EDD"/>
    <w:pPr>
      <w:keepNext/>
      <w:keepLines/>
      <w:numPr>
        <w:numId w:val="13"/>
      </w:numPr>
      <w:spacing w:after="360" w:line="240" w:lineRule="auto"/>
      <w:outlineLvl w:val="0"/>
    </w:pPr>
    <w:rPr>
      <w:rFonts w:eastAsiaTheme="majorEastAsia" w:cstheme="majorBidi"/>
      <w:b/>
      <w:kern w:val="28"/>
      <w:sz w:val="36"/>
      <w:szCs w:val="32"/>
    </w:rPr>
  </w:style>
  <w:style w:type="paragraph" w:styleId="Heading2">
    <w:name w:val="heading 2"/>
    <w:basedOn w:val="Normal"/>
    <w:next w:val="BodyText"/>
    <w:link w:val="Heading2Char"/>
    <w:uiPriority w:val="2"/>
    <w:qFormat/>
    <w:rsid w:val="00E37D7F"/>
    <w:pPr>
      <w:keepNext/>
      <w:keepLines/>
      <w:numPr>
        <w:ilvl w:val="1"/>
        <w:numId w:val="13"/>
      </w:numPr>
      <w:spacing w:after="360" w:line="240" w:lineRule="auto"/>
      <w:outlineLvl w:val="1"/>
    </w:pPr>
    <w:rPr>
      <w:rFonts w:eastAsiaTheme="majorEastAsia" w:cstheme="majorBidi"/>
      <w:b/>
      <w:kern w:val="28"/>
      <w:sz w:val="32"/>
      <w:szCs w:val="26"/>
    </w:rPr>
  </w:style>
  <w:style w:type="paragraph" w:styleId="Heading3">
    <w:name w:val="heading 3"/>
    <w:basedOn w:val="Normal"/>
    <w:next w:val="BodyText"/>
    <w:link w:val="Heading3Char"/>
    <w:uiPriority w:val="3"/>
    <w:qFormat/>
    <w:rsid w:val="00E37D7F"/>
    <w:pPr>
      <w:keepNext/>
      <w:keepLines/>
      <w:numPr>
        <w:ilvl w:val="2"/>
        <w:numId w:val="13"/>
      </w:numPr>
      <w:spacing w:after="360" w:line="240" w:lineRule="auto"/>
      <w:outlineLvl w:val="2"/>
    </w:pPr>
    <w:rPr>
      <w:rFonts w:eastAsiaTheme="majorEastAsia" w:cstheme="majorBidi"/>
      <w:b/>
      <w:kern w:val="28"/>
      <w:sz w:val="28"/>
    </w:rPr>
  </w:style>
  <w:style w:type="paragraph" w:styleId="Heading4">
    <w:name w:val="heading 4"/>
    <w:basedOn w:val="BodyText"/>
    <w:next w:val="BodyText"/>
    <w:link w:val="Heading4Char"/>
    <w:uiPriority w:val="4"/>
    <w:unhideWhenUsed/>
    <w:qFormat/>
    <w:rsid w:val="00E37D7F"/>
    <w:pPr>
      <w:keepNext/>
      <w:keepLines/>
      <w:numPr>
        <w:ilvl w:val="3"/>
        <w:numId w:val="13"/>
      </w:numPr>
      <w:spacing w:line="240" w:lineRule="auto"/>
      <w:outlineLvl w:val="3"/>
    </w:pPr>
    <w:rPr>
      <w:rFonts w:eastAsiaTheme="majorEastAsia" w:cstheme="majorBidi"/>
      <w:b/>
      <w:iCs/>
    </w:rPr>
  </w:style>
  <w:style w:type="paragraph" w:styleId="Heading5">
    <w:name w:val="heading 5"/>
    <w:basedOn w:val="Normal"/>
    <w:next w:val="Normal"/>
    <w:link w:val="Heading5Char"/>
    <w:uiPriority w:val="14"/>
    <w:unhideWhenUsed/>
    <w:qFormat/>
    <w:rsid w:val="00751C7C"/>
    <w:pPr>
      <w:keepNext/>
      <w:keepLines/>
      <w:numPr>
        <w:ilvl w:val="4"/>
        <w:numId w:val="13"/>
      </w:numPr>
      <w:spacing w:before="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BA2EDD"/>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2EDD"/>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83679"/>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3679"/>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2">
    <w:name w:val="Caption 2"/>
    <w:basedOn w:val="Caption"/>
    <w:next w:val="BodyText"/>
    <w:link w:val="Caption2Char"/>
    <w:uiPriority w:val="7"/>
    <w:qFormat/>
    <w:rsid w:val="00183679"/>
    <w:pPr>
      <w:spacing w:before="0" w:after="360"/>
    </w:pPr>
    <w:rPr>
      <w:b w:val="0"/>
    </w:rPr>
  </w:style>
  <w:style w:type="paragraph" w:styleId="Caption">
    <w:name w:val="caption"/>
    <w:basedOn w:val="Normal"/>
    <w:next w:val="BodyText"/>
    <w:link w:val="CaptionChar"/>
    <w:uiPriority w:val="6"/>
    <w:qFormat/>
    <w:rsid w:val="00751C7C"/>
    <w:pPr>
      <w:spacing w:before="120" w:after="0" w:line="240" w:lineRule="auto"/>
    </w:pPr>
    <w:rPr>
      <w:b/>
      <w:iCs/>
      <w:color w:val="000000" w:themeColor="text1"/>
      <w:sz w:val="20"/>
      <w:szCs w:val="18"/>
    </w:rPr>
  </w:style>
  <w:style w:type="paragraph" w:styleId="BodyText">
    <w:name w:val="Body Text"/>
    <w:basedOn w:val="Normal"/>
    <w:link w:val="BodyTextChar"/>
    <w:qFormat/>
    <w:rsid w:val="00183679"/>
    <w:pPr>
      <w:spacing w:after="360" w:line="360" w:lineRule="auto"/>
    </w:pPr>
  </w:style>
  <w:style w:type="character" w:customStyle="1" w:styleId="BodyTextChar">
    <w:name w:val="Body Text Char"/>
    <w:basedOn w:val="DefaultParagraphFont"/>
    <w:link w:val="BodyText"/>
    <w:rsid w:val="004E7FCD"/>
    <w:rPr>
      <w:rFonts w:ascii="Arial" w:hAnsi="Arial" w:cs="Arial"/>
      <w:sz w:val="24"/>
      <w:szCs w:val="24"/>
    </w:rPr>
  </w:style>
  <w:style w:type="paragraph" w:customStyle="1" w:styleId="Captionspace">
    <w:name w:val="Captionspace"/>
    <w:basedOn w:val="Caption"/>
    <w:next w:val="BodyText"/>
    <w:uiPriority w:val="8"/>
    <w:qFormat/>
    <w:rsid w:val="00183679"/>
    <w:pPr>
      <w:spacing w:before="0" w:after="160"/>
    </w:pPr>
    <w:rPr>
      <w:b w:val="0"/>
    </w:rPr>
  </w:style>
  <w:style w:type="paragraph" w:customStyle="1" w:styleId="Appendix">
    <w:name w:val="Appendix"/>
    <w:basedOn w:val="Heading2"/>
    <w:next w:val="Normal"/>
    <w:uiPriority w:val="11"/>
    <w:qFormat/>
    <w:rsid w:val="00BA2EDD"/>
    <w:pPr>
      <w:numPr>
        <w:ilvl w:val="8"/>
        <w:numId w:val="11"/>
      </w:numPr>
    </w:pPr>
  </w:style>
  <w:style w:type="character" w:customStyle="1" w:styleId="Heading2Char">
    <w:name w:val="Heading 2 Char"/>
    <w:basedOn w:val="DefaultParagraphFont"/>
    <w:link w:val="Heading2"/>
    <w:uiPriority w:val="2"/>
    <w:rsid w:val="004E7FCD"/>
    <w:rPr>
      <w:rFonts w:ascii="Arial" w:eastAsiaTheme="majorEastAsia" w:hAnsi="Arial" w:cstheme="majorBidi"/>
      <w:b/>
      <w:kern w:val="28"/>
      <w:sz w:val="32"/>
      <w:szCs w:val="26"/>
    </w:rPr>
  </w:style>
  <w:style w:type="character" w:customStyle="1" w:styleId="Heading1Char">
    <w:name w:val="Heading 1 Char"/>
    <w:basedOn w:val="DefaultParagraphFont"/>
    <w:link w:val="Heading1"/>
    <w:uiPriority w:val="4"/>
    <w:rsid w:val="004E7FCD"/>
    <w:rPr>
      <w:rFonts w:ascii="Arial" w:eastAsiaTheme="majorEastAsia" w:hAnsi="Arial" w:cstheme="majorBidi"/>
      <w:b/>
      <w:kern w:val="28"/>
      <w:sz w:val="36"/>
      <w:szCs w:val="32"/>
    </w:rPr>
  </w:style>
  <w:style w:type="character" w:customStyle="1" w:styleId="Heading3Char">
    <w:name w:val="Heading 3 Char"/>
    <w:basedOn w:val="DefaultParagraphFont"/>
    <w:link w:val="Heading3"/>
    <w:uiPriority w:val="3"/>
    <w:rsid w:val="004E7FCD"/>
    <w:rPr>
      <w:rFonts w:ascii="Arial" w:eastAsiaTheme="majorEastAsia" w:hAnsi="Arial" w:cstheme="majorBidi"/>
      <w:b/>
      <w:kern w:val="28"/>
      <w:sz w:val="28"/>
      <w:szCs w:val="24"/>
    </w:rPr>
  </w:style>
  <w:style w:type="character" w:customStyle="1" w:styleId="Heading4Char">
    <w:name w:val="Heading 4 Char"/>
    <w:basedOn w:val="DefaultParagraphFont"/>
    <w:link w:val="Heading4"/>
    <w:uiPriority w:val="4"/>
    <w:rsid w:val="004E7FCD"/>
    <w:rPr>
      <w:rFonts w:ascii="Arial" w:eastAsiaTheme="majorEastAsia" w:hAnsi="Arial" w:cstheme="majorBidi"/>
      <w:b/>
      <w:iCs/>
      <w:sz w:val="24"/>
      <w:szCs w:val="24"/>
    </w:rPr>
  </w:style>
  <w:style w:type="character" w:customStyle="1" w:styleId="Heading5Char">
    <w:name w:val="Heading 5 Char"/>
    <w:basedOn w:val="DefaultParagraphFont"/>
    <w:link w:val="Heading5"/>
    <w:uiPriority w:val="14"/>
    <w:rsid w:val="00751C7C"/>
    <w:rPr>
      <w:rFonts w:ascii="Arial" w:eastAsiaTheme="majorEastAsia" w:hAnsi="Arial" w:cstheme="majorBidi"/>
      <w:b/>
      <w:sz w:val="24"/>
      <w:szCs w:val="24"/>
    </w:rPr>
  </w:style>
  <w:style w:type="character" w:customStyle="1" w:styleId="Heading6Char">
    <w:name w:val="Heading 6 Char"/>
    <w:basedOn w:val="DefaultParagraphFont"/>
    <w:link w:val="Heading6"/>
    <w:uiPriority w:val="9"/>
    <w:semiHidden/>
    <w:rsid w:val="0018367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18367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836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3679"/>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BodyText"/>
    <w:link w:val="TitleChar"/>
    <w:uiPriority w:val="10"/>
    <w:qFormat/>
    <w:rsid w:val="00183679"/>
    <w:pPr>
      <w:numPr>
        <w:ilvl w:val="7"/>
        <w:numId w:val="11"/>
      </w:numPr>
    </w:pPr>
    <w:rPr>
      <w:spacing w:val="-10"/>
      <w:szCs w:val="56"/>
    </w:rPr>
  </w:style>
  <w:style w:type="character" w:customStyle="1" w:styleId="TitleChar">
    <w:name w:val="Title Char"/>
    <w:basedOn w:val="DefaultParagraphFont"/>
    <w:link w:val="Title"/>
    <w:uiPriority w:val="3"/>
    <w:rsid w:val="004E7FCD"/>
    <w:rPr>
      <w:rFonts w:ascii="Arial" w:eastAsiaTheme="majorEastAsia" w:hAnsi="Arial" w:cstheme="majorBidi"/>
      <w:b/>
      <w:spacing w:val="-10"/>
      <w:kern w:val="28"/>
      <w:sz w:val="36"/>
      <w:szCs w:val="56"/>
    </w:rPr>
  </w:style>
  <w:style w:type="paragraph" w:styleId="Quote">
    <w:name w:val="Quote"/>
    <w:basedOn w:val="Normal"/>
    <w:next w:val="BodyText"/>
    <w:link w:val="QuoteChar"/>
    <w:uiPriority w:val="29"/>
    <w:qFormat/>
    <w:rsid w:val="00183679"/>
    <w:pPr>
      <w:spacing w:after="360" w:line="360" w:lineRule="auto"/>
      <w:ind w:left="567" w:right="567"/>
      <w:jc w:val="center"/>
    </w:pPr>
    <w:rPr>
      <w:iCs/>
      <w:color w:val="404040" w:themeColor="text1" w:themeTint="BF"/>
    </w:rPr>
  </w:style>
  <w:style w:type="character" w:customStyle="1" w:styleId="QuoteChar">
    <w:name w:val="Quote Char"/>
    <w:basedOn w:val="DefaultParagraphFont"/>
    <w:link w:val="Quote"/>
    <w:uiPriority w:val="29"/>
    <w:rsid w:val="00183679"/>
    <w:rPr>
      <w:rFonts w:ascii="Arial" w:hAnsi="Arial" w:cs="Arial"/>
      <w:iCs/>
      <w:color w:val="404040" w:themeColor="text1" w:themeTint="BF"/>
      <w:sz w:val="24"/>
      <w:szCs w:val="24"/>
    </w:rPr>
  </w:style>
  <w:style w:type="paragraph" w:styleId="TOCHeading">
    <w:name w:val="TOC Heading"/>
    <w:next w:val="Normal"/>
    <w:uiPriority w:val="39"/>
    <w:unhideWhenUsed/>
    <w:qFormat/>
    <w:rsid w:val="00183679"/>
    <w:rPr>
      <w:rFonts w:ascii="Arial" w:eastAsiaTheme="majorEastAsia" w:hAnsi="Arial" w:cstheme="majorBidi"/>
      <w:b/>
      <w:kern w:val="28"/>
      <w:sz w:val="36"/>
      <w:szCs w:val="32"/>
    </w:rPr>
  </w:style>
  <w:style w:type="table" w:customStyle="1" w:styleId="Clearblackgrey">
    <w:name w:val="Clear black/grey"/>
    <w:basedOn w:val="TableNormal"/>
    <w:uiPriority w:val="99"/>
    <w:rsid w:val="000E074B"/>
    <w:pPr>
      <w:spacing w:after="0" w:line="240" w:lineRule="auto"/>
    </w:pPr>
    <w:rPr>
      <w:rFonts w:eastAsiaTheme="minorHAnsi"/>
      <w:sz w:val="24"/>
      <w:szCs w:val="20"/>
      <w:lang w:eastAsia="en-GB"/>
    </w:rPr>
    <w:tblPr>
      <w:tblBorders>
        <w:insideH w:val="single" w:sz="4" w:space="0" w:color="A6A6A6" w:themeColor="background1" w:themeShade="A6"/>
        <w:insideV w:val="single" w:sz="4" w:space="0" w:color="A6A6A6" w:themeColor="background1" w:themeShade="A6"/>
      </w:tblBorders>
    </w:tblPr>
    <w:tblStylePr w:type="firstRow">
      <w:rPr>
        <w:rFonts w:asciiTheme="minorHAnsi" w:hAnsiTheme="minorHAnsi"/>
        <w:b/>
        <w:sz w:val="24"/>
      </w:rPr>
      <w:tblPr/>
      <w:tcPr>
        <w:tcBorders>
          <w:bottom w:val="single" w:sz="4" w:space="0" w:color="auto"/>
        </w:tcBorders>
      </w:tcPr>
    </w:tblStylePr>
  </w:style>
  <w:style w:type="paragraph" w:styleId="BalloonText">
    <w:name w:val="Balloon Text"/>
    <w:basedOn w:val="Normal"/>
    <w:link w:val="BalloonTextChar"/>
    <w:uiPriority w:val="99"/>
    <w:semiHidden/>
    <w:unhideWhenUsed/>
    <w:rsid w:val="00751C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C7C"/>
    <w:rPr>
      <w:rFonts w:ascii="Segoe UI" w:hAnsi="Segoe UI" w:cs="Segoe UI"/>
      <w:sz w:val="18"/>
      <w:szCs w:val="18"/>
    </w:rPr>
  </w:style>
  <w:style w:type="character" w:customStyle="1" w:styleId="CaptionChar">
    <w:name w:val="Caption Char"/>
    <w:basedOn w:val="DefaultParagraphFont"/>
    <w:link w:val="Caption"/>
    <w:uiPriority w:val="6"/>
    <w:rsid w:val="00751C7C"/>
    <w:rPr>
      <w:rFonts w:ascii="Arial" w:hAnsi="Arial" w:cs="Arial"/>
      <w:b/>
      <w:iCs/>
      <w:color w:val="000000" w:themeColor="text1"/>
      <w:sz w:val="20"/>
      <w:szCs w:val="18"/>
    </w:rPr>
  </w:style>
  <w:style w:type="character" w:customStyle="1" w:styleId="Caption2Char">
    <w:name w:val="Caption 2 Char"/>
    <w:basedOn w:val="CaptionChar"/>
    <w:link w:val="Caption2"/>
    <w:uiPriority w:val="7"/>
    <w:rsid w:val="00751C7C"/>
    <w:rPr>
      <w:rFonts w:ascii="Arial" w:hAnsi="Arial" w:cs="Arial"/>
      <w:b w:val="0"/>
      <w:iCs/>
      <w:color w:val="000000" w:themeColor="text1"/>
      <w:sz w:val="20"/>
      <w:szCs w:val="18"/>
    </w:rPr>
  </w:style>
  <w:style w:type="paragraph" w:customStyle="1" w:styleId="Image">
    <w:name w:val="Image"/>
    <w:basedOn w:val="Normal"/>
    <w:next w:val="Caption"/>
    <w:uiPriority w:val="99"/>
    <w:qFormat/>
    <w:rsid w:val="00751C7C"/>
    <w:pPr>
      <w:keepNext/>
      <w:spacing w:after="0"/>
    </w:pPr>
    <w:rPr>
      <w:rFonts w:asciiTheme="minorHAnsi" w:hAnsiTheme="minorHAnsi" w:cstheme="minorBidi"/>
      <w:sz w:val="22"/>
      <w:szCs w:val="22"/>
      <w:lang w:eastAsia="zh-CN"/>
    </w:rPr>
  </w:style>
  <w:style w:type="character" w:styleId="CommentReference">
    <w:name w:val="annotation reference"/>
    <w:basedOn w:val="DefaultParagraphFont"/>
    <w:uiPriority w:val="99"/>
    <w:semiHidden/>
    <w:unhideWhenUsed/>
    <w:rsid w:val="00751C7C"/>
    <w:rPr>
      <w:sz w:val="16"/>
      <w:szCs w:val="16"/>
    </w:rPr>
  </w:style>
  <w:style w:type="paragraph" w:styleId="CommentText">
    <w:name w:val="annotation text"/>
    <w:basedOn w:val="Normal"/>
    <w:link w:val="CommentTextChar"/>
    <w:uiPriority w:val="99"/>
    <w:semiHidden/>
    <w:unhideWhenUsed/>
    <w:rsid w:val="00751C7C"/>
    <w:pPr>
      <w:spacing w:line="240" w:lineRule="auto"/>
    </w:pPr>
    <w:rPr>
      <w:sz w:val="20"/>
      <w:szCs w:val="20"/>
    </w:rPr>
  </w:style>
  <w:style w:type="character" w:customStyle="1" w:styleId="CommentTextChar">
    <w:name w:val="Comment Text Char"/>
    <w:basedOn w:val="DefaultParagraphFont"/>
    <w:link w:val="CommentText"/>
    <w:uiPriority w:val="99"/>
    <w:semiHidden/>
    <w:rsid w:val="00751C7C"/>
    <w:rPr>
      <w:rFonts w:ascii="Arial" w:hAnsi="Arial" w:cs="Arial"/>
      <w:sz w:val="20"/>
      <w:szCs w:val="20"/>
    </w:rPr>
  </w:style>
  <w:style w:type="table" w:styleId="PlainTable4">
    <w:name w:val="Plain Table 4"/>
    <w:basedOn w:val="TableNormal"/>
    <w:uiPriority w:val="44"/>
    <w:rsid w:val="00751C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C54F34"/>
    <w:pPr>
      <w:spacing w:after="0"/>
      <w:jc w:val="center"/>
    </w:pPr>
    <w:rPr>
      <w:noProof/>
    </w:rPr>
  </w:style>
  <w:style w:type="character" w:customStyle="1" w:styleId="EndNoteBibliographyTitleChar">
    <w:name w:val="EndNote Bibliography Title Char"/>
    <w:basedOn w:val="BodyTextChar"/>
    <w:link w:val="EndNoteBibliographyTitle"/>
    <w:rsid w:val="00C54F34"/>
    <w:rPr>
      <w:rFonts w:ascii="Arial" w:hAnsi="Arial" w:cs="Arial"/>
      <w:noProof/>
      <w:sz w:val="24"/>
      <w:szCs w:val="24"/>
    </w:rPr>
  </w:style>
  <w:style w:type="paragraph" w:customStyle="1" w:styleId="EndNoteBibliography">
    <w:name w:val="EndNote Bibliography"/>
    <w:basedOn w:val="Normal"/>
    <w:link w:val="EndNoteBibliographyChar"/>
    <w:rsid w:val="00C54F34"/>
    <w:pPr>
      <w:spacing w:line="240" w:lineRule="auto"/>
    </w:pPr>
    <w:rPr>
      <w:noProof/>
    </w:rPr>
  </w:style>
  <w:style w:type="character" w:customStyle="1" w:styleId="EndNoteBibliographyChar">
    <w:name w:val="EndNote Bibliography Char"/>
    <w:basedOn w:val="BodyTextChar"/>
    <w:link w:val="EndNoteBibliography"/>
    <w:rsid w:val="00C54F34"/>
    <w:rPr>
      <w:rFonts w:ascii="Arial" w:hAnsi="Arial" w:cs="Arial"/>
      <w:noProof/>
      <w:sz w:val="24"/>
      <w:szCs w:val="24"/>
    </w:rPr>
  </w:style>
  <w:style w:type="character" w:styleId="Hyperlink">
    <w:name w:val="Hyperlink"/>
    <w:basedOn w:val="DefaultParagraphFont"/>
    <w:uiPriority w:val="99"/>
    <w:unhideWhenUsed/>
    <w:rsid w:val="00C54F34"/>
    <w:rPr>
      <w:color w:val="0563C1" w:themeColor="hyperlink"/>
      <w:u w:val="single"/>
    </w:rPr>
  </w:style>
  <w:style w:type="character" w:styleId="UnresolvedMention">
    <w:name w:val="Unresolved Mention"/>
    <w:basedOn w:val="DefaultParagraphFont"/>
    <w:uiPriority w:val="99"/>
    <w:semiHidden/>
    <w:unhideWhenUsed/>
    <w:rsid w:val="00C54F3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B0C06"/>
    <w:rPr>
      <w:b/>
      <w:bCs/>
    </w:rPr>
  </w:style>
  <w:style w:type="character" w:customStyle="1" w:styleId="CommentSubjectChar">
    <w:name w:val="Comment Subject Char"/>
    <w:basedOn w:val="CommentTextChar"/>
    <w:link w:val="CommentSubject"/>
    <w:uiPriority w:val="99"/>
    <w:semiHidden/>
    <w:rsid w:val="006B0C06"/>
    <w:rPr>
      <w:rFonts w:ascii="Arial" w:hAnsi="Arial" w:cs="Arial"/>
      <w:b/>
      <w:bCs/>
      <w:sz w:val="20"/>
      <w:szCs w:val="20"/>
    </w:rPr>
  </w:style>
  <w:style w:type="paragraph" w:styleId="ListBullet">
    <w:name w:val="List Bullet"/>
    <w:basedOn w:val="Normal"/>
    <w:uiPriority w:val="99"/>
    <w:unhideWhenUsed/>
    <w:rsid w:val="000240E3"/>
    <w:pPr>
      <w:numPr>
        <w:numId w:val="14"/>
      </w:numPr>
      <w:ind w:left="357" w:hanging="357"/>
      <w:pPrChange w:id="0" w:author="Andrew Baxter (PGR)" w:date="2020-04-21T12:13:00Z">
        <w:pPr>
          <w:numPr>
            <w:numId w:val="14"/>
          </w:numPr>
          <w:tabs>
            <w:tab w:val="num" w:pos="360"/>
          </w:tabs>
          <w:spacing w:after="160" w:line="259" w:lineRule="auto"/>
          <w:ind w:left="360" w:hanging="360"/>
          <w:contextualSpacing/>
        </w:pPr>
      </w:pPrChange>
    </w:pPr>
    <w:rPr>
      <w:rPrChange w:id="0" w:author="Andrew Baxter (PGR)" w:date="2020-04-21T12:13:00Z">
        <w:rPr>
          <w:rFonts w:ascii="Arial" w:eastAsiaTheme="minorEastAsia" w:hAnsi="Arial" w:cs="Arial"/>
          <w:sz w:val="24"/>
          <w:szCs w:val="24"/>
          <w:lang w:val="en-GB" w:eastAsia="ja-JP" w:bidi="ar-SA"/>
        </w:rPr>
      </w:rPrChange>
    </w:rPr>
  </w:style>
  <w:style w:type="paragraph" w:styleId="NoSpacing">
    <w:name w:val="No Spacing"/>
    <w:uiPriority w:val="2"/>
    <w:qFormat/>
    <w:rsid w:val="00D17A37"/>
    <w:pPr>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0AC046D158EE4DB937DA9A56D27D1C" ma:contentTypeVersion="13" ma:contentTypeDescription="Create a new document." ma:contentTypeScope="" ma:versionID="fd7b4cd796765eb0512b0d3f9b157731">
  <xsd:schema xmlns:xsd="http://www.w3.org/2001/XMLSchema" xmlns:xs="http://www.w3.org/2001/XMLSchema" xmlns:p="http://schemas.microsoft.com/office/2006/metadata/properties" xmlns:ns3="b24ac480-a0b1-4388-a6cd-cfb001cdf6c7" xmlns:ns4="e7d8f92c-3952-4b7d-acc4-88cf8f2f7888" targetNamespace="http://schemas.microsoft.com/office/2006/metadata/properties" ma:root="true" ma:fieldsID="a829824c4f8f29374fca99920572b7bd" ns3:_="" ns4:_="">
    <xsd:import namespace="b24ac480-a0b1-4388-a6cd-cfb001cdf6c7"/>
    <xsd:import namespace="e7d8f92c-3952-4b7d-acc4-88cf8f2f788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ac480-a0b1-4388-a6cd-cfb001cdf6c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d8f92c-3952-4b7d-acc4-88cf8f2f78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F4952-69D0-4FAB-A31A-2AFE7E29B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4ac480-a0b1-4388-a6cd-cfb001cdf6c7"/>
    <ds:schemaRef ds:uri="e7d8f92c-3952-4b7d-acc4-88cf8f2f7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36B415-B084-470F-903F-29BAF1C1AC76}">
  <ds:schemaRefs>
    <ds:schemaRef ds:uri="http://schemas.microsoft.com/sharepoint/v3/contenttype/forms"/>
  </ds:schemaRefs>
</ds:datastoreItem>
</file>

<file path=customXml/itemProps3.xml><?xml version="1.0" encoding="utf-8"?>
<ds:datastoreItem xmlns:ds="http://schemas.openxmlformats.org/officeDocument/2006/customXml" ds:itemID="{D551A14B-5A9F-47A0-BD5A-D723D9423C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DCC416-884E-4CA0-B3EF-F1A191D80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2DCC89E8.dotm</Template>
  <TotalTime>2881</TotalTime>
  <Pages>9</Pages>
  <Words>6524</Words>
  <Characters>37187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01052018</vt:lpstr>
    </vt:vector>
  </TitlesOfParts>
  <Company/>
  <LinksUpToDate>false</LinksUpToDate>
  <CharactersWithSpaces>43624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01052018</dc:title>
  <dc:subject/>
  <dc:creator>Andrew Baxter (PGR)</dc:creator>
  <cp:keywords/>
  <dc:description/>
  <cp:lastModifiedBy>Andrew Baxter (PGR)</cp:lastModifiedBy>
  <cp:revision>97</cp:revision>
  <dcterms:created xsi:type="dcterms:W3CDTF">2020-04-21T11:24:00Z</dcterms:created>
  <dcterms:modified xsi:type="dcterms:W3CDTF">2020-06-11T14:16:00Z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0x0101004E0AC046D158EE4DB937DA9A56D27D1C</vt:lpwstr>
  </property>
  <property fmtid="{D5CDD505-2E9C-101B-9397-08002B2CF9AE}" pid="3" name="Mendeley Document_1">
    <vt:lpwstr>True</vt:lpwstr>
  </property>
  <property fmtid="{D5CDD505-2E9C-101B-9397-08002B2CF9AE}" pid="4" name="Mendeley Unique User Id_1">
    <vt:lpwstr>f0d5138d-1ac7-397c-94b7-3b1ff177732f</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http://www.zotero.org/styles/bmj</vt:lpwstr>
  </property>
  <property fmtid="{D5CDD505-2E9C-101B-9397-08002B2CF9AE}" pid="11" name="Mendeley Recent Style Name 2_1">
    <vt:lpwstr>BMJ</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http://www.zotero.org/styles/modern-humanities-research-association</vt:lpwstr>
  </property>
  <property fmtid="{D5CDD505-2E9C-101B-9397-08002B2CF9AE}" pid="19" name="Mendeley Recent Style Name 6_1">
    <vt:lpwstr>Modern Humanities Research Association 3rd edition (note with bibliography)</vt:lpwstr>
  </property>
  <property fmtid="{D5CDD505-2E9C-101B-9397-08002B2CF9AE}" pid="20" name="Mendeley Recent Style Id 7_1">
    <vt:lpwstr>http://www.zotero.org/styles/modern-language-association</vt:lpwstr>
  </property>
  <property fmtid="{D5CDD505-2E9C-101B-9397-08002B2CF9AE}" pid="21" name="Mendeley Recent Style Name 7_1">
    <vt:lpwstr>Modern Language Association 8th edition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y fmtid="{D5CDD505-2E9C-101B-9397-08002B2CF9AE}" pid="24" name="Mendeley Recent Style Id 9_1">
    <vt:lpwstr>http://www.zotero.org/styles/the-lancet</vt:lpwstr>
  </property>
  <property fmtid="{D5CDD505-2E9C-101B-9397-08002B2CF9AE}" pid="25" name="Mendeley Recent Style Name 9_1">
    <vt:lpwstr>The Lancet</vt:lpwstr>
  </property>
</Properties>
</file>